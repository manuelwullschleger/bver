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B2EE8" w14:textId="037A27F4" w:rsidR="00715666" w:rsidRDefault="00715666" w:rsidP="00715666">
      <w:pPr>
        <w:pStyle w:val="Titel"/>
        <w:rPr>
          <w:lang w:eastAsia="de-CH"/>
        </w:rPr>
      </w:pPr>
      <w:r>
        <w:rPr>
          <w:lang w:eastAsia="de-CH"/>
        </w:rPr>
        <w:t>Print Monitoring</w:t>
      </w:r>
    </w:p>
    <w:p w14:paraId="005B5D35" w14:textId="4C1368FD" w:rsidR="001C010D" w:rsidRDefault="001C010D" w:rsidP="001C010D">
      <w:pPr>
        <w:rPr>
          <w:lang w:eastAsia="de-CH"/>
        </w:rPr>
      </w:pPr>
    </w:p>
    <w:p w14:paraId="57CFA1C1" w14:textId="0D7DE3DA" w:rsidR="001C010D" w:rsidRDefault="001C010D" w:rsidP="00614DA4">
      <w:pPr>
        <w:rPr>
          <w:lang w:eastAsia="de-CH"/>
        </w:rPr>
      </w:pPr>
      <w:r w:rsidRPr="008B4921">
        <w:rPr>
          <w:highlight w:val="yellow"/>
          <w:lang w:eastAsia="de-CH"/>
        </w:rPr>
        <w:t xml:space="preserve">Anmerkungen / </w:t>
      </w:r>
      <w:proofErr w:type="spellStart"/>
      <w:r w:rsidRPr="008B4921">
        <w:rPr>
          <w:highlight w:val="yellow"/>
          <w:lang w:eastAsia="de-CH"/>
        </w:rPr>
        <w:t>toDo</w:t>
      </w:r>
      <w:proofErr w:type="spellEnd"/>
      <w:r w:rsidRPr="008B4921">
        <w:rPr>
          <w:highlight w:val="yellow"/>
          <w:lang w:eastAsia="de-CH"/>
        </w:rPr>
        <w:t>:</w:t>
      </w:r>
    </w:p>
    <w:p w14:paraId="6682A998" w14:textId="5A611080" w:rsidR="0071061E" w:rsidRDefault="0071061E" w:rsidP="001C010D">
      <w:pPr>
        <w:pStyle w:val="Listenabsatz"/>
        <w:numPr>
          <w:ilvl w:val="0"/>
          <w:numId w:val="15"/>
        </w:numPr>
        <w:rPr>
          <w:lang w:eastAsia="de-CH"/>
        </w:rPr>
      </w:pPr>
      <w:r>
        <w:rPr>
          <w:lang w:eastAsia="de-CH"/>
        </w:rPr>
        <w:t>Am Anfang den Testaufbau erklären</w:t>
      </w:r>
    </w:p>
    <w:p w14:paraId="58C2D7E3" w14:textId="0E53074E" w:rsidR="00F24A30" w:rsidRDefault="008B4921" w:rsidP="001C010D">
      <w:pPr>
        <w:pStyle w:val="Listenabsatz"/>
        <w:numPr>
          <w:ilvl w:val="0"/>
          <w:numId w:val="15"/>
        </w:numPr>
        <w:rPr>
          <w:lang w:eastAsia="de-CH"/>
        </w:rPr>
      </w:pPr>
      <w:r>
        <w:rPr>
          <w:lang w:eastAsia="de-CH"/>
        </w:rPr>
        <w:t>Kapiteltiefe nur auf 2 Ebenen?</w:t>
      </w:r>
    </w:p>
    <w:p w14:paraId="73806DF3" w14:textId="0AF26D22" w:rsidR="00715666" w:rsidRDefault="00715666" w:rsidP="001C010D">
      <w:pPr>
        <w:pStyle w:val="berschrift1"/>
        <w:numPr>
          <w:ilvl w:val="0"/>
          <w:numId w:val="0"/>
        </w:numPr>
        <w:rPr>
          <w:lang w:eastAsia="de-CH"/>
        </w:rPr>
      </w:pPr>
      <w:r>
        <w:rPr>
          <w:lang w:eastAsia="de-CH"/>
        </w:rPr>
        <w:t>Ausgangslage</w:t>
      </w:r>
    </w:p>
    <w:p w14:paraId="48D71BE5" w14:textId="2C4C26FA" w:rsidR="00715666" w:rsidRDefault="00715666" w:rsidP="00715666">
      <w:pPr>
        <w:rPr>
          <w:lang w:eastAsia="de-CH"/>
        </w:rPr>
      </w:pPr>
      <w:r>
        <w:rPr>
          <w:lang w:eastAsia="de-CH"/>
        </w:rPr>
        <w:t>Die meisten FD</w:t>
      </w:r>
      <w:r w:rsidR="00DE186E">
        <w:rPr>
          <w:lang w:eastAsia="de-CH"/>
        </w:rPr>
        <w:t>M</w:t>
      </w:r>
      <w:r>
        <w:rPr>
          <w:lang w:eastAsia="de-CH"/>
        </w:rPr>
        <w:t>-3D-Drucker besitzen keine Fehlerüberwachung</w:t>
      </w:r>
      <w:r w:rsidR="003800AE">
        <w:rPr>
          <w:lang w:eastAsia="de-CH"/>
        </w:rPr>
        <w:t>.</w:t>
      </w:r>
      <w:r>
        <w:rPr>
          <w:lang w:eastAsia="de-CH"/>
        </w:rPr>
        <w:t xml:space="preserve"> </w:t>
      </w:r>
      <w:r w:rsidR="005727A7">
        <w:rPr>
          <w:lang w:eastAsia="de-CH"/>
        </w:rPr>
        <w:t>Im Falle</w:t>
      </w:r>
      <w:r>
        <w:rPr>
          <w:lang w:eastAsia="de-CH"/>
        </w:rPr>
        <w:t xml:space="preserve"> eine</w:t>
      </w:r>
      <w:r w:rsidR="005727A7">
        <w:rPr>
          <w:lang w:eastAsia="de-CH"/>
        </w:rPr>
        <w:t>s</w:t>
      </w:r>
      <w:r>
        <w:rPr>
          <w:lang w:eastAsia="de-CH"/>
        </w:rPr>
        <w:t xml:space="preserve"> Druckfehler</w:t>
      </w:r>
      <w:r w:rsidR="005727A7">
        <w:rPr>
          <w:lang w:eastAsia="de-CH"/>
        </w:rPr>
        <w:t>s</w:t>
      </w:r>
      <w:r>
        <w:rPr>
          <w:lang w:eastAsia="de-CH"/>
        </w:rPr>
        <w:t xml:space="preserve">, wird </w:t>
      </w:r>
      <w:r w:rsidR="005727A7">
        <w:rPr>
          <w:lang w:eastAsia="de-CH"/>
        </w:rPr>
        <w:t xml:space="preserve">der Druckprozess nicht unterbrochen. So </w:t>
      </w:r>
      <w:r w:rsidR="00396087">
        <w:rPr>
          <w:lang w:eastAsia="de-CH"/>
        </w:rPr>
        <w:t>wird</w:t>
      </w:r>
      <w:r>
        <w:rPr>
          <w:lang w:eastAsia="de-CH"/>
        </w:rPr>
        <w:t xml:space="preserve"> Filament verschwendet oder</w:t>
      </w:r>
      <w:r w:rsidR="00396087">
        <w:rPr>
          <w:lang w:eastAsia="de-CH"/>
        </w:rPr>
        <w:t xml:space="preserve"> - der</w:t>
      </w:r>
      <w:r>
        <w:rPr>
          <w:lang w:eastAsia="de-CH"/>
        </w:rPr>
        <w:t xml:space="preserve"> Drucker kann </w:t>
      </w:r>
      <w:r w:rsidR="00396087">
        <w:rPr>
          <w:lang w:eastAsia="de-CH"/>
        </w:rPr>
        <w:t xml:space="preserve">sogar </w:t>
      </w:r>
      <w:r>
        <w:rPr>
          <w:lang w:eastAsia="de-CH"/>
        </w:rPr>
        <w:t xml:space="preserve">beschädigt werden. Ziel </w:t>
      </w:r>
      <w:r w:rsidRPr="006E45AB">
        <w:rPr>
          <w:lang w:eastAsia="de-CH"/>
        </w:rPr>
        <w:t>des</w:t>
      </w:r>
      <w:r>
        <w:rPr>
          <w:lang w:eastAsia="de-CH"/>
        </w:rPr>
        <w:t xml:space="preserve"> Projektes ist es</w:t>
      </w:r>
      <w:ins w:id="0" w:author="Röthlisberger Marc 1 (s)" w:date="2020-06-09T17:11:00Z">
        <w:r w:rsidR="006F5A55">
          <w:rPr>
            <w:lang w:eastAsia="de-CH"/>
          </w:rPr>
          <w:t>,</w:t>
        </w:r>
      </w:ins>
      <w:r>
        <w:rPr>
          <w:lang w:eastAsia="de-CH"/>
        </w:rPr>
        <w:t xml:space="preserve"> die </w:t>
      </w:r>
      <w:r w:rsidR="00AD5AED">
        <w:rPr>
          <w:lang w:eastAsia="de-CH"/>
        </w:rPr>
        <w:t>Druckq</w:t>
      </w:r>
      <w:r>
        <w:rPr>
          <w:lang w:eastAsia="de-CH"/>
        </w:rPr>
        <w:t xml:space="preserve">ualität eines </w:t>
      </w:r>
      <w:r w:rsidRPr="00AD5AED">
        <w:rPr>
          <w:highlight w:val="yellow"/>
          <w:lang w:eastAsia="de-CH"/>
        </w:rPr>
        <w:t>FDM</w:t>
      </w:r>
      <w:r>
        <w:rPr>
          <w:lang w:eastAsia="de-CH"/>
        </w:rPr>
        <w:t>-3D-Druck</w:t>
      </w:r>
      <w:r w:rsidR="00AD5AED">
        <w:rPr>
          <w:lang w:eastAsia="de-CH"/>
        </w:rPr>
        <w:t>ers</w:t>
      </w:r>
      <w:r>
        <w:rPr>
          <w:lang w:eastAsia="de-CH"/>
        </w:rPr>
        <w:t xml:space="preserve"> durch eine Kamera live zu überwachen</w:t>
      </w:r>
      <w:r w:rsidR="00E63421">
        <w:rPr>
          <w:lang w:eastAsia="de-CH"/>
        </w:rPr>
        <w:t xml:space="preserve">. Dadurch kann bei einem </w:t>
      </w:r>
      <w:r w:rsidR="00400CEF">
        <w:rPr>
          <w:lang w:eastAsia="de-CH"/>
        </w:rPr>
        <w:t>fehlerhaften Druckvorgang</w:t>
      </w:r>
      <w:r w:rsidR="00E63421">
        <w:rPr>
          <w:lang w:eastAsia="de-CH"/>
        </w:rPr>
        <w:t xml:space="preserve"> </w:t>
      </w:r>
      <w:r>
        <w:rPr>
          <w:lang w:eastAsia="de-CH"/>
        </w:rPr>
        <w:t>de</w:t>
      </w:r>
      <w:r w:rsidR="00C73226">
        <w:rPr>
          <w:lang w:eastAsia="de-CH"/>
        </w:rPr>
        <w:t>r</w:t>
      </w:r>
      <w:r>
        <w:rPr>
          <w:lang w:eastAsia="de-CH"/>
        </w:rPr>
        <w:t xml:space="preserve"> Druck automatisiert pausier</w:t>
      </w:r>
      <w:r w:rsidR="00C73226">
        <w:rPr>
          <w:lang w:eastAsia="de-CH"/>
        </w:rPr>
        <w:t>t</w:t>
      </w:r>
      <w:r>
        <w:rPr>
          <w:lang w:eastAsia="de-CH"/>
        </w:rPr>
        <w:t xml:space="preserve"> oder </w:t>
      </w:r>
      <w:r w:rsidR="00C73226">
        <w:rPr>
          <w:lang w:eastAsia="de-CH"/>
        </w:rPr>
        <w:t>abgebrochen werden</w:t>
      </w:r>
      <w:r>
        <w:rPr>
          <w:lang w:eastAsia="de-CH"/>
        </w:rPr>
        <w:t xml:space="preserve">. </w:t>
      </w:r>
    </w:p>
    <w:p w14:paraId="00801081" w14:textId="77777777" w:rsidR="001F5A22" w:rsidRDefault="001F5A22" w:rsidP="00715666">
      <w:pPr>
        <w:rPr>
          <w:lang w:eastAsia="de-CH"/>
        </w:rPr>
      </w:pPr>
    </w:p>
    <w:p w14:paraId="6DC55108" w14:textId="5130C582" w:rsidR="00715666" w:rsidRDefault="00715666" w:rsidP="00715666">
      <w:pPr>
        <w:pStyle w:val="berschrift1"/>
        <w:rPr>
          <w:lang w:eastAsia="de-CH"/>
        </w:rPr>
      </w:pPr>
      <w:r>
        <w:rPr>
          <w:lang w:eastAsia="de-CH"/>
        </w:rPr>
        <w:t>Ziel</w:t>
      </w:r>
    </w:p>
    <w:p w14:paraId="1E109C41" w14:textId="77777777" w:rsidR="007B3BDC" w:rsidRDefault="00715666">
      <w:pPr>
        <w:rPr>
          <w:lang w:eastAsia="de-CH"/>
        </w:rPr>
      </w:pPr>
      <w:r>
        <w:rPr>
          <w:lang w:eastAsia="de-CH"/>
        </w:rPr>
        <w:t xml:space="preserve">Bevor ein Druck gestartet wird, soll für jeden Layer des Drucks ein Soll-Bild geplottet werden. Während dem Drucken wird dann nach jedem gedruckten Layer ein Ist-Bild aufgenommen. Aus dem Ist- und Soll-Bild wird dann eine prozentuale Übereinstimmung berechnet. Anhand dieser Übereinstimmung </w:t>
      </w:r>
      <w:r w:rsidR="004568AF">
        <w:rPr>
          <w:lang w:eastAsia="de-CH"/>
        </w:rPr>
        <w:t>lässt</w:t>
      </w:r>
      <w:r>
        <w:rPr>
          <w:lang w:eastAsia="de-CH"/>
        </w:rPr>
        <w:t xml:space="preserve"> </w:t>
      </w:r>
      <w:r w:rsidR="004568AF">
        <w:rPr>
          <w:lang w:eastAsia="de-CH"/>
        </w:rPr>
        <w:t>die Druckqualität evaluieren</w:t>
      </w:r>
      <w:r>
        <w:rPr>
          <w:lang w:eastAsia="de-CH"/>
        </w:rPr>
        <w:t>.</w:t>
      </w:r>
      <w:r w:rsidR="00FE5332">
        <w:rPr>
          <w:lang w:eastAsia="de-CH"/>
        </w:rPr>
        <w:t xml:space="preserve"> Grundsätzlich soll das Tool</w:t>
      </w:r>
      <w:r w:rsidR="00570F07">
        <w:rPr>
          <w:lang w:eastAsia="de-CH"/>
        </w:rPr>
        <w:t>,</w:t>
      </w:r>
      <w:r w:rsidR="00FE5332">
        <w:rPr>
          <w:lang w:eastAsia="de-CH"/>
        </w:rPr>
        <w:t xml:space="preserve"> Livebilder einer Webcam verarbeiten. Im Rahmen </w:t>
      </w:r>
      <w:r w:rsidR="00570F07">
        <w:rPr>
          <w:lang w:eastAsia="de-CH"/>
        </w:rPr>
        <w:t>dieser</w:t>
      </w:r>
      <w:r w:rsidR="00FE5332">
        <w:rPr>
          <w:lang w:eastAsia="de-CH"/>
        </w:rPr>
        <w:t xml:space="preserve"> Projektarbeit soll </w:t>
      </w:r>
      <w:r w:rsidR="00C857D0">
        <w:rPr>
          <w:lang w:eastAsia="de-CH"/>
        </w:rPr>
        <w:t>zudem</w:t>
      </w:r>
      <w:r w:rsidR="00FE5332">
        <w:rPr>
          <w:lang w:eastAsia="de-CH"/>
        </w:rPr>
        <w:t xml:space="preserve"> auch das </w:t>
      </w:r>
      <w:r w:rsidR="00546D67">
        <w:rPr>
          <w:lang w:eastAsia="de-CH"/>
        </w:rPr>
        <w:t>V</w:t>
      </w:r>
      <w:r w:rsidR="00FE5332">
        <w:rPr>
          <w:lang w:eastAsia="de-CH"/>
        </w:rPr>
        <w:t xml:space="preserve">erwenden von </w:t>
      </w:r>
      <w:r w:rsidR="00C857D0">
        <w:rPr>
          <w:lang w:eastAsia="de-CH"/>
        </w:rPr>
        <w:t>gespeicherten</w:t>
      </w:r>
      <w:r w:rsidR="00FE5332">
        <w:rPr>
          <w:lang w:eastAsia="de-CH"/>
        </w:rPr>
        <w:t xml:space="preserve"> </w:t>
      </w:r>
      <w:r w:rsidR="0009301E">
        <w:rPr>
          <w:lang w:eastAsia="de-CH"/>
        </w:rPr>
        <w:t>Aufzeichnungen</w:t>
      </w:r>
      <w:r w:rsidR="00FE5332">
        <w:rPr>
          <w:lang w:eastAsia="de-CH"/>
        </w:rPr>
        <w:t xml:space="preserve"> möglich sein. </w:t>
      </w:r>
    </w:p>
    <w:p w14:paraId="0C5B88B1" w14:textId="1D29B2EF" w:rsidR="007B3BDC" w:rsidRDefault="007B3BDC">
      <w:pPr>
        <w:rPr>
          <w:lang w:eastAsia="de-CH"/>
        </w:rPr>
      </w:pPr>
      <w:r>
        <w:rPr>
          <w:lang w:eastAsia="de-CH"/>
        </w:rPr>
        <w:t xml:space="preserve">In einem </w:t>
      </w:r>
      <w:r w:rsidR="009F50BE">
        <w:rPr>
          <w:lang w:eastAsia="de-CH"/>
        </w:rPr>
        <w:t>ergänzenden</w:t>
      </w:r>
      <w:r w:rsidR="00C401E3">
        <w:rPr>
          <w:lang w:eastAsia="de-CH"/>
        </w:rPr>
        <w:t xml:space="preserve"> Projekt</w:t>
      </w:r>
      <w:r>
        <w:rPr>
          <w:lang w:eastAsia="de-CH"/>
        </w:rPr>
        <w:t xml:space="preserve"> soll eine</w:t>
      </w:r>
      <w:r w:rsidR="00D51CC3">
        <w:rPr>
          <w:lang w:eastAsia="de-CH"/>
        </w:rPr>
        <w:t xml:space="preserve"> Kommunikation </w:t>
      </w:r>
      <w:r>
        <w:rPr>
          <w:lang w:eastAsia="de-CH"/>
        </w:rPr>
        <w:t>zwischen</w:t>
      </w:r>
      <w:r w:rsidR="00D51CC3">
        <w:rPr>
          <w:lang w:eastAsia="de-CH"/>
        </w:rPr>
        <w:t xml:space="preserve"> Drucker </w:t>
      </w:r>
      <w:r>
        <w:rPr>
          <w:lang w:eastAsia="de-CH"/>
        </w:rPr>
        <w:t xml:space="preserve">und </w:t>
      </w:r>
      <w:r w:rsidR="009F50BE">
        <w:rPr>
          <w:lang w:eastAsia="de-CH"/>
        </w:rPr>
        <w:t xml:space="preserve">beispielsweise </w:t>
      </w:r>
      <w:r w:rsidR="00C401E3">
        <w:rPr>
          <w:lang w:eastAsia="de-CH"/>
        </w:rPr>
        <w:t xml:space="preserve">einem </w:t>
      </w:r>
      <w:proofErr w:type="spellStart"/>
      <w:r w:rsidR="00C401E3">
        <w:rPr>
          <w:lang w:eastAsia="de-CH"/>
        </w:rPr>
        <w:t>Raspberry</w:t>
      </w:r>
      <w:proofErr w:type="spellEnd"/>
      <w:r w:rsidR="00C401E3">
        <w:rPr>
          <w:lang w:eastAsia="de-CH"/>
        </w:rPr>
        <w:t xml:space="preserve"> PI </w:t>
      </w:r>
      <w:r w:rsidR="009F50BE">
        <w:rPr>
          <w:lang w:eastAsia="de-CH"/>
        </w:rPr>
        <w:t>implementiert</w:t>
      </w:r>
      <w:r w:rsidR="00BE6E5D">
        <w:rPr>
          <w:lang w:eastAsia="de-CH"/>
        </w:rPr>
        <w:t xml:space="preserve"> werden. </w:t>
      </w:r>
      <w:r w:rsidR="00173A9B">
        <w:rPr>
          <w:lang w:eastAsia="de-CH"/>
        </w:rPr>
        <w:t xml:space="preserve">Ziel wird sein, einen Fernzugriff </w:t>
      </w:r>
      <w:r w:rsidR="00FB56E8">
        <w:rPr>
          <w:lang w:eastAsia="de-CH"/>
        </w:rPr>
        <w:t xml:space="preserve">auf den Drucker und so den Druckvorgang ermöglichen </w:t>
      </w:r>
      <w:r w:rsidR="00D51CC3">
        <w:rPr>
          <w:lang w:eastAsia="de-CH"/>
        </w:rPr>
        <w:t xml:space="preserve">(starten, stoppen </w:t>
      </w:r>
      <w:r w:rsidR="00731FEE">
        <w:rPr>
          <w:lang w:eastAsia="de-CH"/>
        </w:rPr>
        <w:t>eine</w:t>
      </w:r>
      <w:ins w:id="1" w:author="Röthlisberger Marc 1 (s)" w:date="2020-06-09T17:13:00Z">
        <w:r w:rsidR="006F5A55">
          <w:rPr>
            <w:lang w:eastAsia="de-CH"/>
          </w:rPr>
          <w:t>s</w:t>
        </w:r>
      </w:ins>
      <w:del w:id="2" w:author="Röthlisberger Marc 1 (s)" w:date="2020-06-09T17:13:00Z">
        <w:r w:rsidR="00731FEE" w:rsidDel="006F5A55">
          <w:rPr>
            <w:lang w:eastAsia="de-CH"/>
          </w:rPr>
          <w:delText>n</w:delText>
        </w:r>
      </w:del>
      <w:r w:rsidR="00731FEE">
        <w:rPr>
          <w:lang w:eastAsia="de-CH"/>
        </w:rPr>
        <w:t xml:space="preserve"> Auftrags</w:t>
      </w:r>
      <w:r w:rsidR="00D51CC3">
        <w:rPr>
          <w:lang w:eastAsia="de-CH"/>
        </w:rPr>
        <w:t>)</w:t>
      </w:r>
      <w:r w:rsidR="00FB56E8">
        <w:rPr>
          <w:lang w:eastAsia="de-CH"/>
        </w:rPr>
        <w:t>.</w:t>
      </w:r>
    </w:p>
    <w:p w14:paraId="1B405514" w14:textId="4ED3BED1" w:rsidR="006817D0" w:rsidRDefault="001F5A22">
      <w:pPr>
        <w:rPr>
          <w:lang w:eastAsia="de-CH"/>
        </w:rPr>
      </w:pPr>
      <w:r>
        <w:rPr>
          <w:lang w:eastAsia="de-CH"/>
        </w:rPr>
        <w:t xml:space="preserve">Das sekundäre Ziel </w:t>
      </w:r>
      <w:r w:rsidR="00D51CC3">
        <w:rPr>
          <w:lang w:eastAsia="de-CH"/>
        </w:rPr>
        <w:t xml:space="preserve">ist nicht Teil dieser Arbeit und wird in einem zweiten Schritt </w:t>
      </w:r>
      <w:r>
        <w:rPr>
          <w:lang w:eastAsia="de-CH"/>
        </w:rPr>
        <w:t>umgesetzt</w:t>
      </w:r>
      <w:r w:rsidR="00D51CC3">
        <w:rPr>
          <w:lang w:eastAsia="de-CH"/>
        </w:rPr>
        <w:t xml:space="preserve">. </w:t>
      </w:r>
      <w:r w:rsidR="00731FEE">
        <w:rPr>
          <w:lang w:eastAsia="de-CH"/>
        </w:rPr>
        <w:t xml:space="preserve">Das fertige Tool soll schlussendlich im </w:t>
      </w:r>
      <w:proofErr w:type="spellStart"/>
      <w:r w:rsidR="00731FEE">
        <w:rPr>
          <w:lang w:eastAsia="de-CH"/>
        </w:rPr>
        <w:t>MakerStudio</w:t>
      </w:r>
      <w:proofErr w:type="spellEnd"/>
      <w:r w:rsidR="00731FEE">
        <w:rPr>
          <w:lang w:eastAsia="de-CH"/>
        </w:rPr>
        <w:t xml:space="preserve"> der FHNW Brugg-Windisch eingesetzt werden. </w:t>
      </w:r>
    </w:p>
    <w:p w14:paraId="6232ADD3" w14:textId="326196A3" w:rsidR="00EF0FA8" w:rsidRPr="00691725" w:rsidRDefault="00444A87" w:rsidP="00691725">
      <w:pPr>
        <w:pStyle w:val="berschrift1"/>
      </w:pPr>
      <w:r>
        <w:rPr>
          <w:noProof/>
        </w:rPr>
        <w:lastRenderedPageBreak/>
        <mc:AlternateContent>
          <mc:Choice Requires="wpg">
            <w:drawing>
              <wp:anchor distT="0" distB="0" distL="114300" distR="114300" simplePos="0" relativeHeight="251679744" behindDoc="0" locked="0" layoutInCell="1" allowOverlap="1" wp14:anchorId="5F6F3A99" wp14:editId="038946E2">
                <wp:simplePos x="0" y="0"/>
                <wp:positionH relativeFrom="column">
                  <wp:posOffset>0</wp:posOffset>
                </wp:positionH>
                <wp:positionV relativeFrom="paragraph">
                  <wp:posOffset>547811</wp:posOffset>
                </wp:positionV>
                <wp:extent cx="5173980" cy="2668905"/>
                <wp:effectExtent l="0" t="0" r="0" b="0"/>
                <wp:wrapSquare wrapText="bothSides"/>
                <wp:docPr id="23" name="Gruppieren 23"/>
                <wp:cNvGraphicFramePr/>
                <a:graphic xmlns:a="http://schemas.openxmlformats.org/drawingml/2006/main">
                  <a:graphicData uri="http://schemas.microsoft.com/office/word/2010/wordprocessingGroup">
                    <wpg:wgp>
                      <wpg:cNvGrpSpPr/>
                      <wpg:grpSpPr>
                        <a:xfrm>
                          <a:off x="0" y="0"/>
                          <a:ext cx="5173980" cy="2668905"/>
                          <a:chOff x="0" y="0"/>
                          <a:chExt cx="5173980" cy="2668905"/>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2341880"/>
                          </a:xfrm>
                          <a:prstGeom prst="rect">
                            <a:avLst/>
                          </a:prstGeom>
                          <a:noFill/>
                          <a:ln>
                            <a:noFill/>
                          </a:ln>
                        </pic:spPr>
                      </pic:pic>
                      <wps:wsp>
                        <wps:cNvPr id="22" name="Textfeld 22"/>
                        <wps:cNvSpPr txBox="1"/>
                        <wps:spPr>
                          <a:xfrm>
                            <a:off x="0" y="2402205"/>
                            <a:ext cx="5173980" cy="266700"/>
                          </a:xfrm>
                          <a:prstGeom prst="rect">
                            <a:avLst/>
                          </a:prstGeom>
                          <a:solidFill>
                            <a:prstClr val="white"/>
                          </a:solidFill>
                          <a:ln>
                            <a:noFill/>
                          </a:ln>
                        </wps:spPr>
                        <wps:txbx>
                          <w:txbxContent>
                            <w:p w14:paraId="6EF9314F" w14:textId="6A38D564" w:rsidR="00444A87" w:rsidRPr="00FD7AA1" w:rsidRDefault="00444A87">
                              <w:pPr>
                                <w:pStyle w:val="Beschriftung"/>
                                <w:jc w:val="center"/>
                                <w:rPr>
                                  <w:noProof/>
                                </w:rPr>
                                <w:pPrChange w:id="3" w:author="Röthlisberger Marc 1 (s)" w:date="2020-06-09T17:47:00Z">
                                  <w:pPr>
                                    <w:keepNext/>
                                  </w:pPr>
                                </w:pPrChange>
                              </w:pPr>
                              <w:ins w:id="4" w:author="Röthlisberger Marc 1 (s)" w:date="2020-06-09T17:47:00Z">
                                <w:r>
                                  <w:t xml:space="preserve">Abbildung </w:t>
                                </w:r>
                                <w:r>
                                  <w:fldChar w:fldCharType="begin"/>
                                </w:r>
                                <w:r>
                                  <w:instrText xml:space="preserve"> SEQ Abbildung \* ARABIC </w:instrText>
                                </w:r>
                              </w:ins>
                              <w:r>
                                <w:fldChar w:fldCharType="separate"/>
                              </w:r>
                              <w:ins w:id="5" w:author="Röthlisberger Marc 1 (s)" w:date="2020-06-09T17:47:00Z">
                                <w:r>
                                  <w:rPr>
                                    <w:noProof/>
                                  </w:rPr>
                                  <w:t>1</w:t>
                                </w:r>
                                <w:r>
                                  <w:fldChar w:fldCharType="end"/>
                                </w:r>
                                <w:r>
                                  <w:t>: Software Architektur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6F3A99" id="Gruppieren 23" o:spid="_x0000_s1026" style="position:absolute;left:0;text-align:left;margin-left:0;margin-top:43.15pt;width:407.4pt;height:210.15pt;z-index:251679744" coordsize="51739,266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1739;height:234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">
                  <v:imagedata r:id="rId7" o:title=""/>
                </v:shape>
                <v:shapetype id="_x0000_t202" coordsize="21600,21600" o:spt="202" path="m,l,21600r21600,l21600,xe">
                  <v:stroke joinstyle="miter"/>
                  <v:path gradientshapeok="t" o:connecttype="rect"/>
                </v:shapetype>
                <v:shape id="Textfeld 22" o:spid="_x0000_s1028" type="#_x0000_t202" style="position:absolute;top:24022;width:5173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" stroked="f">
                  <v:textbox style="mso-fit-shape-to-text:t" inset="0,0,0,0">
                    <w:txbxContent>
                      <w:p w14:paraId="6EF9314F" w14:textId="6A38D564" w:rsidR="00444A87" w:rsidRPr="00FD7AA1" w:rsidRDefault="00444A87">
                        <w:pPr>
                          <w:pStyle w:val="Beschriftung"/>
                          <w:jc w:val="center"/>
                          <w:rPr>
                            <w:noProof/>
                          </w:rPr>
                          <w:pPrChange w:id="6" w:author="Röthlisberger Marc 1 (s)" w:date="2020-06-09T17:47:00Z">
                            <w:pPr>
                              <w:keepNext/>
                            </w:pPr>
                          </w:pPrChange>
                        </w:pPr>
                        <w:ins w:id="7" w:author="Röthlisberger Marc 1 (s)" w:date="2020-06-09T17:47:00Z">
                          <w:r>
                            <w:t xml:space="preserve">Abbildung </w:t>
                          </w:r>
                          <w:r>
                            <w:fldChar w:fldCharType="begin"/>
                          </w:r>
                          <w:r>
                            <w:instrText xml:space="preserve"> SEQ Abbildung \* ARABIC </w:instrText>
                          </w:r>
                        </w:ins>
                        <w:r>
                          <w:fldChar w:fldCharType="separate"/>
                        </w:r>
                        <w:ins w:id="8" w:author="Röthlisberger Marc 1 (s)" w:date="2020-06-09T17:47:00Z">
                          <w:r>
                            <w:rPr>
                              <w:noProof/>
                            </w:rPr>
                            <w:t>1</w:t>
                          </w:r>
                          <w:r>
                            <w:fldChar w:fldCharType="end"/>
                          </w:r>
                          <w:r>
                            <w:t>: Software Architektur</w:t>
                          </w:r>
                        </w:ins>
                      </w:p>
                    </w:txbxContent>
                  </v:textbox>
                </v:shape>
                <w10:wrap type="square"/>
              </v:group>
            </w:pict>
          </mc:Fallback>
        </mc:AlternateContent>
      </w:r>
      <w:r w:rsidR="00EF0FA8">
        <w:t>Umsetzung</w:t>
      </w:r>
    </w:p>
    <w:p w14:paraId="69BF3611" w14:textId="372570B5" w:rsidR="00444A87" w:rsidRDefault="00444A87">
      <w:pPr>
        <w:keepNext/>
        <w:rPr>
          <w:ins w:id="9" w:author="Röthlisberger Marc 1 (s)" w:date="2020-06-09T17:46:00Z"/>
        </w:rPr>
        <w:pPrChange w:id="10" w:author="Röthlisberger Marc 1 (s)" w:date="2020-06-09T17:46:00Z">
          <w:pPr/>
        </w:pPrChange>
      </w:pPr>
    </w:p>
    <w:p w14:paraId="52748B78" w14:textId="77777777" w:rsidR="00444A87" w:rsidRDefault="00444A87" w:rsidP="00D56A5C">
      <w:pPr>
        <w:rPr>
          <w:ins w:id="11" w:author="Röthlisberger Marc 1 (s)" w:date="2020-06-09T17:46:00Z"/>
        </w:rPr>
      </w:pPr>
    </w:p>
    <w:p w14:paraId="08C698B4" w14:textId="77777777" w:rsidR="00444A87" w:rsidRDefault="00444A87" w:rsidP="00D56A5C">
      <w:pPr>
        <w:rPr>
          <w:ins w:id="12" w:author="Röthlisberger Marc 1 (s)" w:date="2020-06-09T17:46:00Z"/>
        </w:rPr>
      </w:pPr>
    </w:p>
    <w:p w14:paraId="46396AD6" w14:textId="77777777" w:rsidR="00444A87" w:rsidRDefault="00444A87" w:rsidP="00D56A5C">
      <w:pPr>
        <w:rPr>
          <w:ins w:id="13" w:author="Röthlisberger Marc 1 (s)" w:date="2020-06-09T17:46:00Z"/>
        </w:rPr>
      </w:pPr>
    </w:p>
    <w:p w14:paraId="4413E320" w14:textId="77777777" w:rsidR="00444A87" w:rsidRDefault="00444A87" w:rsidP="00D56A5C">
      <w:pPr>
        <w:rPr>
          <w:ins w:id="14" w:author="Röthlisberger Marc 1 (s)" w:date="2020-06-09T17:46:00Z"/>
        </w:rPr>
      </w:pPr>
    </w:p>
    <w:p w14:paraId="0E39D2E8" w14:textId="77777777" w:rsidR="00444A87" w:rsidRDefault="00444A87" w:rsidP="00D56A5C">
      <w:pPr>
        <w:rPr>
          <w:ins w:id="15" w:author="Röthlisberger Marc 1 (s)" w:date="2020-06-09T17:46:00Z"/>
        </w:rPr>
      </w:pPr>
    </w:p>
    <w:p w14:paraId="1070C1ED" w14:textId="77777777" w:rsidR="00444A87" w:rsidRDefault="00444A87" w:rsidP="00D56A5C">
      <w:pPr>
        <w:rPr>
          <w:ins w:id="16" w:author="Röthlisberger Marc 1 (s)" w:date="2020-06-09T17:46:00Z"/>
        </w:rPr>
      </w:pPr>
    </w:p>
    <w:p w14:paraId="4D78B32C" w14:textId="77777777" w:rsidR="00444A87" w:rsidRDefault="00444A87" w:rsidP="00D56A5C">
      <w:pPr>
        <w:rPr>
          <w:ins w:id="17" w:author="Röthlisberger Marc 1 (s)" w:date="2020-06-09T17:46:00Z"/>
        </w:rPr>
      </w:pPr>
    </w:p>
    <w:p w14:paraId="51FC3C2B" w14:textId="77777777" w:rsidR="00444A87" w:rsidRDefault="00444A87" w:rsidP="00D56A5C">
      <w:pPr>
        <w:rPr>
          <w:ins w:id="18" w:author="Röthlisberger Marc 1 (s)" w:date="2020-06-09T17:46:00Z"/>
        </w:rPr>
      </w:pPr>
    </w:p>
    <w:p w14:paraId="4F21553B" w14:textId="2A7E7FDE" w:rsidR="00D56A5C" w:rsidRDefault="006E45AB" w:rsidP="00D56A5C">
      <w:commentRangeStart w:id="19"/>
      <w:commentRangeEnd w:id="19"/>
      <w:r>
        <w:rPr>
          <w:rStyle w:val="Kommentarzeichen"/>
        </w:rPr>
        <w:commentReference w:id="19"/>
      </w:r>
    </w:p>
    <w:p w14:paraId="52C95859" w14:textId="77777777" w:rsidR="000258F3" w:rsidRDefault="00C90647" w:rsidP="00D56A5C">
      <w:r>
        <w:t xml:space="preserve">Das Tool wurde </w:t>
      </w:r>
      <w:r w:rsidR="00703D4D">
        <w:t>in</w:t>
      </w:r>
      <w:r>
        <w:t xml:space="preserve"> Python umgesetzt. Um eine Überwachung zu </w:t>
      </w:r>
      <w:ins w:id="20" w:author="Röthlisberger Marc 1 (s)" w:date="2020-06-09T17:14:00Z">
        <w:r w:rsidR="006F5A55">
          <w:t>s</w:t>
        </w:r>
      </w:ins>
      <w:del w:id="21" w:author="Röthlisberger Marc 1 (s)" w:date="2020-06-09T17:14:00Z">
        <w:r w:rsidDel="006F5A55">
          <w:delText>S</w:delText>
        </w:r>
      </w:del>
      <w:r>
        <w:t>tarten oder eine neue Kamera zu konfigurieren</w:t>
      </w:r>
      <w:ins w:id="22" w:author="Röthlisberger Marc 1 (s)" w:date="2020-06-09T17:14:00Z">
        <w:r w:rsidR="006F5A55">
          <w:t>,</w:t>
        </w:r>
      </w:ins>
      <w:r>
        <w:t xml:space="preserve"> wurde in der main.py ein Command-Line-Interface enzwickelt. </w:t>
      </w:r>
    </w:p>
    <w:p w14:paraId="31B5622D" w14:textId="428E6F87" w:rsidR="00C90647" w:rsidRDefault="00136980" w:rsidP="00D56A5C">
      <w:r>
        <w:t xml:space="preserve">Wie </w:t>
      </w:r>
      <w:r w:rsidR="00470360">
        <w:t>das</w:t>
      </w:r>
      <w:r>
        <w:t xml:space="preserve"> </w:t>
      </w:r>
      <w:r w:rsidR="00470360" w:rsidRPr="00F32DBB">
        <w:rPr>
          <w:highlight w:val="yellow"/>
        </w:rPr>
        <w:t>CLI</w:t>
      </w:r>
      <w:r>
        <w:t xml:space="preserve"> </w:t>
      </w:r>
      <w:r w:rsidR="00470360">
        <w:t>verwendet</w:t>
      </w:r>
      <w:r>
        <w:t xml:space="preserve"> wird</w:t>
      </w:r>
      <w:r w:rsidR="00470360">
        <w:t xml:space="preserve"> </w:t>
      </w:r>
      <w:r>
        <w:t>und welche Packages installiert werden müssen wird in dem separaten Dokument «</w:t>
      </w:r>
      <w:r w:rsidR="00A4699A">
        <w:t>readme.</w:t>
      </w:r>
      <w:r w:rsidR="00A4699A" w:rsidRPr="00992C71">
        <w:rPr>
          <w:highlight w:val="yellow"/>
        </w:rPr>
        <w:t>pdf</w:t>
      </w:r>
      <w:r>
        <w:t xml:space="preserve">» </w:t>
      </w:r>
      <w:r w:rsidR="00D46492">
        <w:t>erklärt</w:t>
      </w:r>
      <w:r w:rsidR="009A4222">
        <w:t>.</w:t>
      </w:r>
      <w:r w:rsidR="000258F3">
        <w:t xml:space="preserve"> </w:t>
      </w:r>
      <w:r w:rsidR="000258F3" w:rsidRPr="000258F3">
        <w:rPr>
          <w:highlight w:val="yellow"/>
        </w:rPr>
        <w:t>Reproduktion der Tests</w:t>
      </w:r>
    </w:p>
    <w:p w14:paraId="3F4B90F1" w14:textId="1471E7E4" w:rsidR="00400D0F" w:rsidRDefault="00400D0F" w:rsidP="00D56A5C"/>
    <w:p w14:paraId="70D9D8D0" w14:textId="3C25C360" w:rsidR="005A0F28" w:rsidRDefault="006A5B52" w:rsidP="005A0F28">
      <w:pPr>
        <w:pStyle w:val="berschrift1"/>
      </w:pPr>
      <w:r>
        <w:t>Vorbereitungen</w:t>
      </w:r>
    </w:p>
    <w:p w14:paraId="143F1FED" w14:textId="3137CAF8" w:rsidR="006A5B52" w:rsidRDefault="006A5B52" w:rsidP="006A5B52">
      <w:pPr>
        <w:pStyle w:val="Listenabsatz"/>
        <w:numPr>
          <w:ilvl w:val="0"/>
          <w:numId w:val="15"/>
        </w:numPr>
      </w:pPr>
      <w:r>
        <w:t>Aufbau der Kamera (Testaufbau)</w:t>
      </w:r>
    </w:p>
    <w:p w14:paraId="44725E4A" w14:textId="52FAEF97" w:rsidR="006A5B52" w:rsidRDefault="006A5B52" w:rsidP="006A5B52">
      <w:pPr>
        <w:pStyle w:val="Listenabsatz"/>
        <w:numPr>
          <w:ilvl w:val="0"/>
          <w:numId w:val="15"/>
        </w:numPr>
      </w:pPr>
      <w:r>
        <w:t>Erstellen des G-codes</w:t>
      </w:r>
    </w:p>
    <w:p w14:paraId="7FC66465" w14:textId="1383B631" w:rsidR="00951E5F" w:rsidRDefault="00951E5F" w:rsidP="006A5B52">
      <w:pPr>
        <w:pStyle w:val="Listenabsatz"/>
        <w:numPr>
          <w:ilvl w:val="0"/>
          <w:numId w:val="15"/>
        </w:numPr>
      </w:pPr>
      <w:r>
        <w:t xml:space="preserve">Konfigurieren der </w:t>
      </w:r>
      <w:r w:rsidR="00536DC3">
        <w:t>Kameraposition</w:t>
      </w:r>
      <w:r>
        <w:t xml:space="preserve"> (ROI)</w:t>
      </w:r>
    </w:p>
    <w:p w14:paraId="3EF14261" w14:textId="56105F4E" w:rsidR="008C67EF" w:rsidRDefault="008C67EF" w:rsidP="003F2239"/>
    <w:p w14:paraId="24E6E173" w14:textId="77777777" w:rsidR="003F2239" w:rsidRPr="003F2239" w:rsidRDefault="003F2239" w:rsidP="003F2239">
      <w:pPr>
        <w:pStyle w:val="berschrift2"/>
        <w:rPr>
          <w:highlight w:val="yellow"/>
        </w:rPr>
      </w:pPr>
      <w:r w:rsidRPr="003F2239">
        <w:rPr>
          <w:highlight w:val="yellow"/>
        </w:rPr>
        <w:t>Konfiguration</w:t>
      </w:r>
    </w:p>
    <w:p w14:paraId="4863B0C0" w14:textId="77777777" w:rsidR="003F2239" w:rsidRPr="003F2239" w:rsidRDefault="003F2239" w:rsidP="003F2239">
      <w:pPr>
        <w:rPr>
          <w:highlight w:val="yellow"/>
        </w:rPr>
      </w:pPr>
      <w:r w:rsidRPr="003F2239">
        <w:rPr>
          <w:highlight w:val="yellow"/>
        </w:rPr>
        <w:t xml:space="preserve">Um das Tool für eine neue Kamera oder eine neue Videodatei verwenden zu können, muss dies einmalig manuell konfiguriert werden. Die ROI des Druckers und die ROI des Druckkopfes müssen ausgewählt werden. Die Konfiguration wird danach in der Datei settings.ini abgelegt. Genaue Instruktionen befinden sich in der Datei </w:t>
      </w:r>
      <w:r w:rsidRPr="003F2239">
        <w:rPr>
          <w:i/>
          <w:iCs/>
          <w:highlight w:val="yellow"/>
        </w:rPr>
        <w:t>readme.pdf</w:t>
      </w:r>
      <w:r w:rsidRPr="003F2239">
        <w:rPr>
          <w:highlight w:val="yellow"/>
        </w:rPr>
        <w:t xml:space="preserve">. </w:t>
      </w:r>
    </w:p>
    <w:p w14:paraId="33808387" w14:textId="77777777" w:rsidR="003F2239" w:rsidRPr="003F2239" w:rsidRDefault="003F2239" w:rsidP="003F2239">
      <w:pPr>
        <w:pStyle w:val="berschrift2"/>
        <w:rPr>
          <w:highlight w:val="yellow"/>
        </w:rPr>
      </w:pPr>
      <w:r w:rsidRPr="003F2239">
        <w:rPr>
          <w:highlight w:val="yellow"/>
        </w:rPr>
        <w:t>Hardware</w:t>
      </w:r>
    </w:p>
    <w:p w14:paraId="64429A59" w14:textId="77777777" w:rsidR="003F2239" w:rsidRPr="003F2239" w:rsidRDefault="003F2239" w:rsidP="003F2239">
      <w:pPr>
        <w:rPr>
          <w:b/>
          <w:bCs/>
          <w:highlight w:val="yellow"/>
        </w:rPr>
      </w:pPr>
      <w:proofErr w:type="spellStart"/>
      <w:r w:rsidRPr="003F2239">
        <w:rPr>
          <w:b/>
          <w:bCs/>
          <w:highlight w:val="yellow"/>
        </w:rPr>
        <w:t>Raspberry</w:t>
      </w:r>
      <w:proofErr w:type="spellEnd"/>
    </w:p>
    <w:p w14:paraId="6A282D09" w14:textId="77777777" w:rsidR="003F2239" w:rsidRPr="003F2239" w:rsidRDefault="003F2239" w:rsidP="003F2239">
      <w:pPr>
        <w:rPr>
          <w:b/>
          <w:bCs/>
          <w:highlight w:val="yellow"/>
        </w:rPr>
      </w:pPr>
      <w:r w:rsidRPr="003F2239">
        <w:rPr>
          <w:b/>
          <w:bCs/>
          <w:highlight w:val="yellow"/>
        </w:rPr>
        <w:t>Kamera</w:t>
      </w:r>
    </w:p>
    <w:p w14:paraId="225490E8" w14:textId="77777777" w:rsidR="003F2239" w:rsidRPr="008E0EA4" w:rsidRDefault="003F2239" w:rsidP="003F2239">
      <w:pPr>
        <w:rPr>
          <w:b/>
          <w:bCs/>
        </w:rPr>
      </w:pPr>
      <w:r w:rsidRPr="003F2239">
        <w:rPr>
          <w:b/>
          <w:bCs/>
          <w:highlight w:val="yellow"/>
        </w:rPr>
        <w:t>Beleuchtung</w:t>
      </w:r>
    </w:p>
    <w:p w14:paraId="4D25241A" w14:textId="77777777" w:rsidR="003F2239" w:rsidRDefault="003F2239" w:rsidP="003F2239"/>
    <w:p w14:paraId="7F8C224B" w14:textId="76342BB4" w:rsidR="000E5097" w:rsidRDefault="000E5097" w:rsidP="00D56A5C">
      <w:r>
        <w:lastRenderedPageBreak/>
        <w:br w:type="page"/>
      </w:r>
    </w:p>
    <w:p w14:paraId="5EA8F8B4" w14:textId="589042B7" w:rsidR="00D56A5C" w:rsidRDefault="00D56A5C" w:rsidP="00691725">
      <w:pPr>
        <w:pStyle w:val="berschrift2"/>
      </w:pPr>
      <w:r>
        <w:lastRenderedPageBreak/>
        <w:t>Plotten der Soll-Bilder</w:t>
      </w:r>
    </w:p>
    <w:p w14:paraId="4A68619A" w14:textId="0AD25547" w:rsidR="00D56A5C" w:rsidRDefault="00D56A5C" w:rsidP="00D56A5C">
      <w:r>
        <w:t>Um ein 3D-Modell drucken zu können</w:t>
      </w:r>
      <w:r w:rsidR="00992C71">
        <w:t>,</w:t>
      </w:r>
      <w:r>
        <w:t xml:space="preserve"> wird die</w:t>
      </w:r>
      <w:ins w:id="23" w:author="Röthlisberger Marc 1 (s)" w:date="2020-06-09T17:15:00Z">
        <w:r w:rsidR="006F5A55">
          <w:t xml:space="preserve"> zu druckende</w:t>
        </w:r>
      </w:ins>
      <w:r>
        <w:t xml:space="preserve"> Datei (</w:t>
      </w:r>
      <w:proofErr w:type="gramStart"/>
      <w:r w:rsidR="00992C71">
        <w:t>n</w:t>
      </w:r>
      <w:r>
        <w:t>ormalerweise .</w:t>
      </w:r>
      <w:proofErr w:type="spellStart"/>
      <w:r>
        <w:t>stl</w:t>
      </w:r>
      <w:proofErr w:type="spellEnd"/>
      <w:proofErr w:type="gramEnd"/>
      <w:r>
        <w:t xml:space="preserve">) von einem </w:t>
      </w:r>
      <w:proofErr w:type="spellStart"/>
      <w:r>
        <w:t>Slicer</w:t>
      </w:r>
      <w:proofErr w:type="spellEnd"/>
      <w:r>
        <w:t xml:space="preserve">-Programm (Beispielsweise </w:t>
      </w:r>
      <w:proofErr w:type="spellStart"/>
      <w:r>
        <w:t>Cura</w:t>
      </w:r>
      <w:proofErr w:type="spellEnd"/>
      <w:r>
        <w:t xml:space="preserve">) in einen </w:t>
      </w:r>
      <w:r w:rsidR="00021DA5">
        <w:t>G-code</w:t>
      </w:r>
      <w:r>
        <w:t xml:space="preserve"> verarbeitet. Die </w:t>
      </w:r>
      <w:r w:rsidR="00021DA5">
        <w:t>G-code</w:t>
      </w:r>
      <w:r>
        <w:t>-Datei besteht aus einer simplen Sammlung von X, Y und Z Koordinaten, welche vom Druck</w:t>
      </w:r>
      <w:r w:rsidR="00E62C68">
        <w:t>kopf</w:t>
      </w:r>
      <w:r>
        <w:t xml:space="preserve"> schrittweise angefahren werden sollen, bis schlussendlich das komplette Modell gedruckt ist. </w:t>
      </w:r>
    </w:p>
    <w:p w14:paraId="1DD0C322" w14:textId="1DAE12EE" w:rsidR="00D56A5C" w:rsidRPr="005E71B7" w:rsidRDefault="00D56A5C" w:rsidP="00D56A5C">
      <w:r>
        <w:t xml:space="preserve">In der Datei «plotlayerimages.py» wird dieser </w:t>
      </w:r>
      <w:r w:rsidR="00021DA5">
        <w:t>G-code</w:t>
      </w:r>
      <w:r>
        <w:t xml:space="preserve"> gelesen</w:t>
      </w:r>
      <w:r w:rsidR="006070F8">
        <w:t>,</w:t>
      </w:r>
      <w:r w:rsidR="00201FAB">
        <w:t xml:space="preserve"> die X und Y Koordinaten werden</w:t>
      </w:r>
      <w:r w:rsidR="006070F8">
        <w:t xml:space="preserve"> </w:t>
      </w:r>
      <w:r>
        <w:t xml:space="preserve">mittels </w:t>
      </w:r>
      <w:proofErr w:type="spellStart"/>
      <w:r>
        <w:t>MatPlotLib</w:t>
      </w:r>
      <w:proofErr w:type="spellEnd"/>
      <w:r w:rsidR="006070F8">
        <w:t xml:space="preserve"> Schicht für Schicht </w:t>
      </w:r>
      <w:r>
        <w:t>geplottet und</w:t>
      </w:r>
      <w:r w:rsidR="00201FAB">
        <w:t xml:space="preserve"> als Bild</w:t>
      </w:r>
      <w:r>
        <w:t xml:space="preserve"> abgespeichert. </w:t>
      </w:r>
      <w:r w:rsidR="006070F8">
        <w:t xml:space="preserve">Somit entsteht eine Sammlung von Soll-Bildern. </w:t>
      </w:r>
      <w:r w:rsidR="005E71B7">
        <w:t xml:space="preserve">Für das Plotten des </w:t>
      </w:r>
      <w:r w:rsidR="00021DA5">
        <w:t>G-code</w:t>
      </w:r>
      <w:r w:rsidR="005E71B7">
        <w:t xml:space="preserve">s wurde eine Library von </w:t>
      </w:r>
      <w:r w:rsidR="005E71B7" w:rsidRPr="005E71B7">
        <w:rPr>
          <w:i/>
          <w:iCs/>
        </w:rPr>
        <w:t>zhangyaqi1989</w:t>
      </w:r>
      <w:r w:rsidR="005E71B7">
        <w:t xml:space="preserve"> verwendet</w:t>
      </w:r>
      <w:r w:rsidR="00AC1D81">
        <w:t xml:space="preserve"> </w:t>
      </w:r>
      <w:r w:rsidR="00AC1D81">
        <w:fldChar w:fldCharType="begin"/>
      </w:r>
      <w:r w:rsidR="00AC1D81">
        <w:instrText xml:space="preserve"> ADDIN ZOTERO_ITEM CSL_CITATION {"citationID":"uQS8aNgs","properties":{"formattedCitation":"[1]","plainCitation":"[1]","noteIndex":0},"citationItems":[{"id":39,"uris":["http://zotero.org/users/local/YwyHFO5F/items/LTUZ6XAE"],"uri":["http://zotero.org/users/local/YwyHFO5F/items/LTUZ6XAE"],"itemData":{"id":39,"type":"book","abstract":"A Python library that can read, analysis, plot G-code files used in Additive Manufacturing (AM).","genre":"G-code","note":"original-date: 2018-04-28T12:02:42Z","source":"GitHub","title":"zhangyaqi1989/Gcode-Reader","URL":"https://github.com/zhangyaqi1989/Gcode-Reader","author":[{"family":"Zhang","given":"Yaqi"}],"accessed":{"date-parts":[["2020",6,10]]},"issued":{"date-parts":[["2020",6,8]]}}}],"schema":"https://github.com/citation-style-language/schema/raw/master/csl-citation.json"} </w:instrText>
      </w:r>
      <w:r w:rsidR="00AC1D81">
        <w:fldChar w:fldCharType="separate"/>
      </w:r>
      <w:r w:rsidR="00AC1D81">
        <w:rPr>
          <w:noProof/>
        </w:rPr>
        <w:t>[1]</w:t>
      </w:r>
      <w:r w:rsidR="00AC1D81">
        <w:fldChar w:fldCharType="end"/>
      </w:r>
      <w:r w:rsidR="005E71B7">
        <w:t xml:space="preserve"> (</w:t>
      </w:r>
      <w:hyperlink r:id="rId12" w:history="1">
        <w:r w:rsidR="005E71B7" w:rsidRPr="00215497">
          <w:rPr>
            <w:rStyle w:val="Hyperlink"/>
          </w:rPr>
          <w:t>https://github.com/zhangyaqi1989/</w:t>
        </w:r>
        <w:r w:rsidR="00021DA5">
          <w:rPr>
            <w:rStyle w:val="Hyperlink"/>
          </w:rPr>
          <w:t>G-code</w:t>
        </w:r>
        <w:r w:rsidR="005E71B7" w:rsidRPr="00215497">
          <w:rPr>
            <w:rStyle w:val="Hyperlink"/>
          </w:rPr>
          <w:t>-Reader</w:t>
        </w:r>
      </w:hyperlink>
      <w:r w:rsidR="005E71B7">
        <w:t>)</w:t>
      </w:r>
    </w:p>
    <w:p w14:paraId="36205E1D" w14:textId="526A8419" w:rsidR="006070F8" w:rsidRDefault="00703DFC" w:rsidP="00691725">
      <w:pPr>
        <w:pStyle w:val="berschrift2"/>
      </w:pPr>
      <w:proofErr w:type="gramStart"/>
      <w:r>
        <w:t>Erstellen</w:t>
      </w:r>
      <w:proofErr w:type="gramEnd"/>
      <w:r w:rsidR="006070F8">
        <w:t xml:space="preserve"> der Ist-Bilder</w:t>
      </w:r>
    </w:p>
    <w:p w14:paraId="2B9768EB" w14:textId="4C0CB5E6" w:rsidR="00A33260" w:rsidRDefault="006070F8" w:rsidP="006070F8">
      <w:r>
        <w:t xml:space="preserve">Sobald sämtliche Soll-Bilder generiert wurden, wird der </w:t>
      </w:r>
      <w:r w:rsidR="00021DA5">
        <w:t>G-code</w:t>
      </w:r>
      <w:r>
        <w:t xml:space="preserve"> </w:t>
      </w:r>
      <w:r w:rsidR="00FF7801">
        <w:t>dem</w:t>
      </w:r>
      <w:r>
        <w:t xml:space="preserve"> Drucker übergeben</w:t>
      </w:r>
      <w:r w:rsidR="00046EDE">
        <w:t xml:space="preserve">, </w:t>
      </w:r>
      <w:r>
        <w:t>der Druckauftrag wird gestartet</w:t>
      </w:r>
      <w:r w:rsidR="00BE45D9">
        <w:t xml:space="preserve"> und die Überwachung des Druckvorgangs mittels «print_monitor.py» wird initialisiert</w:t>
      </w:r>
      <w:r>
        <w:t xml:space="preserve">. </w:t>
      </w:r>
      <w:r w:rsidR="001E4ACB">
        <w:t>Das</w:t>
      </w:r>
      <w:r w:rsidR="00983642">
        <w:t xml:space="preserve"> </w:t>
      </w:r>
      <w:r w:rsidR="00D12459">
        <w:t xml:space="preserve">Script </w:t>
      </w:r>
      <w:r w:rsidR="008B7CD7">
        <w:t>erkenn</w:t>
      </w:r>
      <w:r w:rsidR="001E4ACB">
        <w:t>t</w:t>
      </w:r>
      <w:r w:rsidR="008B7CD7">
        <w:t xml:space="preserve">, wann ein Layer fertig gedruckt wurde. </w:t>
      </w:r>
      <w:r w:rsidR="00A33260">
        <w:t xml:space="preserve">Das Überwachen des Drucks funktioniert folgendermassen: </w:t>
      </w:r>
    </w:p>
    <w:p w14:paraId="6F106977" w14:textId="2AE739BB" w:rsidR="00686CFB" w:rsidRDefault="00B27308">
      <w:commentRangeStart w:id="24"/>
      <w:r>
        <w:t xml:space="preserve">Der </w:t>
      </w:r>
      <w:r w:rsidR="00021DA5">
        <w:t>G-code</w:t>
      </w:r>
      <w:r>
        <w:t xml:space="preserve"> wird so generiert, dass der Kopf des Druckers </w:t>
      </w:r>
      <w:r w:rsidR="00CA522F">
        <w:t xml:space="preserve">nach jedem gedruckten Layer an seine Ausgangsposition fährt. </w:t>
      </w:r>
      <w:commentRangeEnd w:id="24"/>
      <w:r w:rsidR="00856FF4">
        <w:rPr>
          <w:rStyle w:val="Kommentarzeichen"/>
        </w:rPr>
        <w:commentReference w:id="24"/>
      </w:r>
      <w:r w:rsidR="00CA522F">
        <w:t xml:space="preserve">Diese </w:t>
      </w:r>
      <w:commentRangeStart w:id="25"/>
      <w:r w:rsidR="00CA522F">
        <w:t xml:space="preserve">Ausgangsposition </w:t>
      </w:r>
      <w:commentRangeEnd w:id="25"/>
      <w:r w:rsidR="00D86A23">
        <w:rPr>
          <w:rStyle w:val="Kommentarzeichen"/>
        </w:rPr>
        <w:commentReference w:id="25"/>
      </w:r>
      <w:r w:rsidR="00CA522F">
        <w:t xml:space="preserve">muss nach dem </w:t>
      </w:r>
      <w:commentRangeStart w:id="26"/>
      <w:r w:rsidR="00CA522F">
        <w:t xml:space="preserve">Positionieren der Kamera </w:t>
      </w:r>
      <w:commentRangeEnd w:id="26"/>
      <w:r w:rsidR="0071061E">
        <w:rPr>
          <w:rStyle w:val="Kommentarzeichen"/>
        </w:rPr>
        <w:commentReference w:id="26"/>
      </w:r>
      <w:r w:rsidR="00CA522F">
        <w:t xml:space="preserve">einmalig manuell auf dem Bild ausgewählt werden. Siehe </w:t>
      </w:r>
      <w:r w:rsidR="00792A0E">
        <w:t>Dokument «</w:t>
      </w:r>
      <w:commentRangeStart w:id="27"/>
      <w:r w:rsidR="00792A0E">
        <w:t>Anleitung</w:t>
      </w:r>
      <w:commentRangeEnd w:id="27"/>
      <w:r w:rsidR="00686CFB">
        <w:rPr>
          <w:rStyle w:val="Kommentarzeichen"/>
        </w:rPr>
        <w:commentReference w:id="27"/>
      </w:r>
      <w:r w:rsidR="00792A0E">
        <w:t>» Kapitel «Konfiguration»</w:t>
      </w:r>
      <w:r w:rsidR="00CA522F">
        <w:t xml:space="preserve"> </w:t>
      </w:r>
    </w:p>
    <w:p w14:paraId="6A134156" w14:textId="19A1CBB4" w:rsidR="00A33260" w:rsidRDefault="00A33260" w:rsidP="00A33260">
      <w:r>
        <w:t>Für jedes Video-Frame werden folgende Schritte ausgeführt:</w:t>
      </w:r>
    </w:p>
    <w:p w14:paraId="29A650D7" w14:textId="287246E8" w:rsidR="00A33260" w:rsidRDefault="00A33260" w:rsidP="00A33260">
      <w:pPr>
        <w:pStyle w:val="Listenabsatz"/>
        <w:numPr>
          <w:ilvl w:val="0"/>
          <w:numId w:val="12"/>
        </w:numPr>
      </w:pPr>
      <w:r>
        <w:t xml:space="preserve">Konvertieren des Bildes in den </w:t>
      </w:r>
      <w:r w:rsidRPr="00FE5332">
        <w:rPr>
          <w:b/>
          <w:bCs/>
        </w:rPr>
        <w:t>HSV-Bereich</w:t>
      </w:r>
    </w:p>
    <w:p w14:paraId="4316FE2F" w14:textId="6F325431" w:rsidR="00A33260" w:rsidRDefault="00A33260" w:rsidP="00A33260">
      <w:pPr>
        <w:pStyle w:val="Listenabsatz"/>
        <w:numPr>
          <w:ilvl w:val="0"/>
          <w:numId w:val="12"/>
        </w:numPr>
      </w:pPr>
      <w:r>
        <w:t xml:space="preserve">Mittels </w:t>
      </w:r>
      <w:proofErr w:type="spellStart"/>
      <w:r>
        <w:t>OpenCV</w:t>
      </w:r>
      <w:proofErr w:type="spellEnd"/>
      <w:r>
        <w:t xml:space="preserve"> einen </w:t>
      </w:r>
      <w:r w:rsidRPr="00FE5332">
        <w:rPr>
          <w:b/>
          <w:bCs/>
        </w:rPr>
        <w:t>Color-</w:t>
      </w:r>
      <w:proofErr w:type="spellStart"/>
      <w:r w:rsidRPr="00FE5332">
        <w:rPr>
          <w:b/>
          <w:bCs/>
        </w:rPr>
        <w:t>Treshhold</w:t>
      </w:r>
      <w:proofErr w:type="spellEnd"/>
      <w:r>
        <w:t xml:space="preserve"> auf das Bild anwenden. </w:t>
      </w:r>
      <w:r w:rsidRPr="001F3201">
        <w:t>Um den Druck</w:t>
      </w:r>
      <w:r w:rsidR="00BF36FA" w:rsidRPr="001F3201">
        <w:t>k</w:t>
      </w:r>
      <w:r w:rsidRPr="001F3201">
        <w:t>opf freizustellen</w:t>
      </w:r>
      <w:r>
        <w:t xml:space="preserve">. Danach ein </w:t>
      </w:r>
      <w:proofErr w:type="spellStart"/>
      <w:r w:rsidRPr="00FE5332">
        <w:rPr>
          <w:b/>
          <w:bCs/>
        </w:rPr>
        <w:t>Errode</w:t>
      </w:r>
      <w:proofErr w:type="spellEnd"/>
      <w:r>
        <w:t xml:space="preserve"> und </w:t>
      </w:r>
      <w:proofErr w:type="spellStart"/>
      <w:proofErr w:type="gramStart"/>
      <w:r w:rsidRPr="00FE5332">
        <w:rPr>
          <w:b/>
          <w:bCs/>
        </w:rPr>
        <w:t>Dilate</w:t>
      </w:r>
      <w:proofErr w:type="spellEnd"/>
      <w:proofErr w:type="gramEnd"/>
      <w:r>
        <w:t xml:space="preserve"> um das Binärbild zu bereinigen. </w:t>
      </w:r>
    </w:p>
    <w:p w14:paraId="3C846B5C" w14:textId="7E2D15B8" w:rsidR="00FE5332" w:rsidRDefault="00FE5332" w:rsidP="00FE5332">
      <w:pPr>
        <w:pStyle w:val="Listenabsatz"/>
        <w:numPr>
          <w:ilvl w:val="0"/>
          <w:numId w:val="12"/>
        </w:numPr>
      </w:pPr>
      <w:r>
        <w:t xml:space="preserve">Das berechnete Binärbild wird mit den Binärbildern der letzten drei Frames </w:t>
      </w:r>
      <w:r w:rsidRPr="00FE5332">
        <w:rPr>
          <w:b/>
          <w:bCs/>
        </w:rPr>
        <w:t>And-</w:t>
      </w:r>
      <w:r w:rsidRPr="00BD7631">
        <w:rPr>
          <w:b/>
          <w:bCs/>
        </w:rPr>
        <w:t>Verknüpft.</w:t>
      </w:r>
      <w:r>
        <w:t xml:space="preserve"> So können weitere Fehler eliminiert werden und eine höhere </w:t>
      </w:r>
      <w:commentRangeStart w:id="28"/>
      <w:r>
        <w:t xml:space="preserve">Stabilität wird erreicht. </w:t>
      </w:r>
      <w:commentRangeEnd w:id="28"/>
      <w:r w:rsidR="00CF468D">
        <w:rPr>
          <w:rStyle w:val="Kommentarzeichen"/>
        </w:rPr>
        <w:commentReference w:id="28"/>
      </w:r>
    </w:p>
    <w:p w14:paraId="22A72D14" w14:textId="682477E8" w:rsidR="00CA522F" w:rsidRDefault="00CA522F" w:rsidP="00FE5332">
      <w:pPr>
        <w:pStyle w:val="Listenabsatz"/>
        <w:numPr>
          <w:ilvl w:val="0"/>
          <w:numId w:val="12"/>
        </w:numPr>
      </w:pPr>
      <w:commentRangeStart w:id="29"/>
      <w:r>
        <w:t xml:space="preserve">Es wird überprüft, ob sich die </w:t>
      </w:r>
      <w:proofErr w:type="spellStart"/>
      <w:r>
        <w:t>BoundingBox</w:t>
      </w:r>
      <w:proofErr w:type="spellEnd"/>
      <w:r>
        <w:t xml:space="preserve"> der Binärbildes innerhalb oder ausserhalb des definierten Ausgangspositions-Bereichs befindet. </w:t>
      </w:r>
      <w:commentRangeEnd w:id="29"/>
      <w:r w:rsidR="001C08B4">
        <w:rPr>
          <w:rStyle w:val="Kommentarzeichen"/>
        </w:rPr>
        <w:commentReference w:id="29"/>
      </w:r>
    </w:p>
    <w:p w14:paraId="306CD29B" w14:textId="7A93F071" w:rsidR="00CA522F" w:rsidRDefault="00CA522F" w:rsidP="00CA522F">
      <w:pPr>
        <w:pStyle w:val="Listenabsatz"/>
        <w:numPr>
          <w:ilvl w:val="0"/>
          <w:numId w:val="12"/>
        </w:numPr>
      </w:pPr>
      <w:r>
        <w:t xml:space="preserve">Die gewonnene Information wird </w:t>
      </w:r>
      <w:r w:rsidR="006A6ABA">
        <w:t>als</w:t>
      </w:r>
      <w:r>
        <w:t xml:space="preserve"> </w:t>
      </w:r>
      <w:commentRangeStart w:id="30"/>
      <w:proofErr w:type="spellStart"/>
      <w:r>
        <w:t>StateMachine</w:t>
      </w:r>
      <w:proofErr w:type="spellEnd"/>
      <w:r>
        <w:t xml:space="preserve"> </w:t>
      </w:r>
      <w:commentRangeEnd w:id="30"/>
      <w:r w:rsidR="006C64F4">
        <w:rPr>
          <w:rStyle w:val="Kommentarzeichen"/>
        </w:rPr>
        <w:commentReference w:id="30"/>
      </w:r>
      <w:r w:rsidR="006A6ABA">
        <w:t>abgebildet</w:t>
      </w:r>
      <w:r>
        <w:t xml:space="preserve">, welche </w:t>
      </w:r>
      <w:r w:rsidRPr="00305C02">
        <w:t>dann</w:t>
      </w:r>
      <w:ins w:id="31" w:author="Röthlisberger Marc 1 (s)" w:date="2020-06-09T17:20:00Z">
        <w:r w:rsidR="005F484B" w:rsidRPr="00305C02">
          <w:t xml:space="preserve"> eine</w:t>
        </w:r>
      </w:ins>
      <w:r>
        <w:t xml:space="preserve"> Aussage über den Status des Druckers macht. Die möglichen </w:t>
      </w:r>
      <w:r w:rsidR="009C6062">
        <w:t>Drucker-</w:t>
      </w:r>
      <w:r w:rsidR="007F3588">
        <w:t>Zustände</w:t>
      </w:r>
      <w:r>
        <w:t xml:space="preserve"> sind:</w:t>
      </w:r>
    </w:p>
    <w:p w14:paraId="51E67AEC" w14:textId="775F071B" w:rsidR="00CA522F" w:rsidRDefault="00CA522F" w:rsidP="00CA522F">
      <w:pPr>
        <w:pStyle w:val="Listenabsatz"/>
        <w:numPr>
          <w:ilvl w:val="1"/>
          <w:numId w:val="12"/>
        </w:numPr>
      </w:pPr>
      <w:r>
        <w:t>STARTING</w:t>
      </w:r>
    </w:p>
    <w:p w14:paraId="13A0893A" w14:textId="57F6BC7C" w:rsidR="00CA522F" w:rsidRDefault="00CA522F" w:rsidP="00CA522F">
      <w:pPr>
        <w:pStyle w:val="Listenabsatz"/>
        <w:numPr>
          <w:ilvl w:val="1"/>
          <w:numId w:val="12"/>
        </w:numPr>
      </w:pPr>
      <w:r>
        <w:t>LAYER_PRINTING</w:t>
      </w:r>
    </w:p>
    <w:p w14:paraId="2FA9CB1C" w14:textId="1EFF0FA5" w:rsidR="00CA522F" w:rsidRDefault="00CA522F" w:rsidP="00CA522F">
      <w:pPr>
        <w:pStyle w:val="Listenabsatz"/>
        <w:numPr>
          <w:ilvl w:val="1"/>
          <w:numId w:val="12"/>
        </w:numPr>
      </w:pPr>
      <w:r>
        <w:t>LAYER_FINISHED</w:t>
      </w:r>
    </w:p>
    <w:p w14:paraId="0AB6D990" w14:textId="0C90E846" w:rsidR="00CA522F" w:rsidRDefault="00CA522F" w:rsidP="00CA522F">
      <w:pPr>
        <w:pStyle w:val="Listenabsatz"/>
        <w:numPr>
          <w:ilvl w:val="1"/>
          <w:numId w:val="12"/>
        </w:numPr>
      </w:pPr>
      <w:r>
        <w:t>PRINT_FINISHED</w:t>
      </w:r>
    </w:p>
    <w:p w14:paraId="2E2B7DED" w14:textId="039E8125" w:rsidR="00CA522F" w:rsidRDefault="00CA522F" w:rsidP="00CA522F">
      <w:pPr>
        <w:pStyle w:val="Listenabsatz"/>
        <w:ind w:left="1080"/>
      </w:pPr>
      <w:r>
        <w:t>Sobald de</w:t>
      </w:r>
      <w:r w:rsidR="00622217">
        <w:t>r</w:t>
      </w:r>
      <w:r>
        <w:t xml:space="preserve"> Status LAYER_FINISHED </w:t>
      </w:r>
      <w:r w:rsidR="00622217">
        <w:t>erreicht</w:t>
      </w:r>
      <w:r>
        <w:t xml:space="preserve"> wird, </w:t>
      </w:r>
      <w:commentRangeStart w:id="32"/>
      <w:r>
        <w:t xml:space="preserve">wird das aktuelle Frame als IST-Bild an das </w:t>
      </w:r>
      <w:r w:rsidRPr="00AC1D22">
        <w:t>main.py</w:t>
      </w:r>
      <w:r>
        <w:t xml:space="preserve"> übergeben, wo es dann mit dem passenden Soll-Bild verglichen wird.</w:t>
      </w:r>
      <w:commentRangeEnd w:id="32"/>
      <w:r w:rsidR="00AC1D22">
        <w:rPr>
          <w:rStyle w:val="Kommentarzeichen"/>
        </w:rPr>
        <w:commentReference w:id="32"/>
      </w:r>
      <w:r>
        <w:t xml:space="preserve"> </w:t>
      </w:r>
    </w:p>
    <w:p w14:paraId="25CDE38B" w14:textId="57C37613" w:rsidR="000828ED" w:rsidRPr="00CA522F" w:rsidRDefault="000828ED" w:rsidP="000828ED">
      <w:r>
        <w:br w:type="page"/>
      </w:r>
    </w:p>
    <w:p w14:paraId="495C4BA5" w14:textId="49DB7244" w:rsidR="00691725" w:rsidRDefault="00691725" w:rsidP="00FE5332">
      <w:pPr>
        <w:pStyle w:val="berschrift2"/>
      </w:pPr>
      <w:r>
        <w:lastRenderedPageBreak/>
        <w:t>Berechnen der Übereinstimmung</w:t>
      </w:r>
    </w:p>
    <w:p w14:paraId="02BB65B6" w14:textId="6C45F997" w:rsidR="00293A85" w:rsidRDefault="00293A85" w:rsidP="00293A85">
      <w:r>
        <w:t xml:space="preserve">Aus den </w:t>
      </w:r>
      <w:r w:rsidR="0045030C">
        <w:t>vorhergehenden</w:t>
      </w:r>
      <w:r>
        <w:t xml:space="preserve"> beiden Schritten wurde</w:t>
      </w:r>
      <w:r w:rsidR="002E369F">
        <w:t>n</w:t>
      </w:r>
      <w:r>
        <w:t xml:space="preserve"> ein Soll und Ist-Bild für einen gedruckten Layer generiert</w:t>
      </w:r>
      <w:r w:rsidR="00A4464F">
        <w:t>.</w:t>
      </w:r>
    </w:p>
    <w:p w14:paraId="491E5BFD" w14:textId="4B64D074" w:rsidR="00293A85" w:rsidRDefault="00293A85" w:rsidP="00293A85">
      <w:pPr>
        <w:keepNext/>
        <w:jc w:val="center"/>
      </w:pPr>
      <w:r>
        <w:rPr>
          <w:noProof/>
        </w:rPr>
        <w:drawing>
          <wp:inline distT="0" distB="0" distL="0" distR="0" wp14:anchorId="7FD49EEC" wp14:editId="7FD4E104">
            <wp:extent cx="1546860" cy="1546860"/>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w="9525">
                      <a:solidFill>
                        <a:schemeClr val="tx1"/>
                      </a:solidFill>
                    </a:ln>
                  </pic:spPr>
                </pic:pic>
              </a:graphicData>
            </a:graphic>
          </wp:inline>
        </w:drawing>
      </w:r>
      <w:r>
        <w:rPr>
          <w:noProof/>
        </w:rPr>
        <w:drawing>
          <wp:inline distT="0" distB="0" distL="0" distR="0" wp14:anchorId="759DC6CF" wp14:editId="24C94413">
            <wp:extent cx="2265316" cy="1539240"/>
            <wp:effectExtent l="19050" t="19050" r="2095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4804" cy="1566071"/>
                    </a:xfrm>
                    <a:prstGeom prst="rect">
                      <a:avLst/>
                    </a:prstGeom>
                    <a:noFill/>
                    <a:ln w="9525">
                      <a:solidFill>
                        <a:schemeClr val="tx1"/>
                      </a:solidFill>
                    </a:ln>
                  </pic:spPr>
                </pic:pic>
              </a:graphicData>
            </a:graphic>
          </wp:inline>
        </w:drawing>
      </w:r>
    </w:p>
    <w:p w14:paraId="34E8A786" w14:textId="28F16D73" w:rsidR="00293A85" w:rsidRDefault="00293A85" w:rsidP="00293A85">
      <w:pPr>
        <w:pStyle w:val="Beschriftung"/>
        <w:ind w:left="720" w:firstLine="720"/>
      </w:pPr>
      <w:bookmarkStart w:id="33" w:name="_Toc42503808"/>
      <w:r>
        <w:t xml:space="preserve">Abbildung </w:t>
      </w:r>
      <w:r w:rsidR="00470360">
        <w:fldChar w:fldCharType="begin"/>
      </w:r>
      <w:r w:rsidR="00470360">
        <w:instrText xml:space="preserve"> SEQ Abbildung \* ARABIC </w:instrText>
      </w:r>
      <w:r w:rsidR="00470360">
        <w:fldChar w:fldCharType="separate"/>
      </w:r>
      <w:ins w:id="34" w:author="Röthlisberger Marc 1 (s)" w:date="2020-06-09T17:47:00Z">
        <w:r w:rsidR="00444A87">
          <w:rPr>
            <w:noProof/>
          </w:rPr>
          <w:t>2</w:t>
        </w:r>
      </w:ins>
      <w:del w:id="35" w:author="Röthlisberger Marc 1 (s)" w:date="2020-06-09T17:46:00Z">
        <w:r w:rsidR="00242639" w:rsidDel="00444A87">
          <w:rPr>
            <w:noProof/>
          </w:rPr>
          <w:delText>1</w:delText>
        </w:r>
      </w:del>
      <w:r w:rsidR="00470360">
        <w:rPr>
          <w:noProof/>
        </w:rPr>
        <w:fldChar w:fldCharType="end"/>
      </w:r>
      <w:r>
        <w:t xml:space="preserve">: Soll-Bild         </w:t>
      </w:r>
      <w:r>
        <w:tab/>
      </w:r>
      <w:r>
        <w:tab/>
        <w:t xml:space="preserve">Abbildung </w:t>
      </w:r>
      <w:r w:rsidR="00470360">
        <w:fldChar w:fldCharType="begin"/>
      </w:r>
      <w:r w:rsidR="00470360">
        <w:instrText xml:space="preserve"> SEQ Abbildung \* ARABIC </w:instrText>
      </w:r>
      <w:r w:rsidR="00470360">
        <w:fldChar w:fldCharType="separate"/>
      </w:r>
      <w:ins w:id="36" w:author="Röthlisberger Marc 1 (s)" w:date="2020-06-09T17:47:00Z">
        <w:r w:rsidR="00444A87">
          <w:rPr>
            <w:noProof/>
          </w:rPr>
          <w:t>3</w:t>
        </w:r>
      </w:ins>
      <w:del w:id="37" w:author="Röthlisberger Marc 1 (s)" w:date="2020-06-09T17:46:00Z">
        <w:r w:rsidR="00242639" w:rsidDel="00444A87">
          <w:rPr>
            <w:noProof/>
          </w:rPr>
          <w:delText>2</w:delText>
        </w:r>
      </w:del>
      <w:r w:rsidR="00470360">
        <w:rPr>
          <w:noProof/>
        </w:rPr>
        <w:fldChar w:fldCharType="end"/>
      </w:r>
      <w:r>
        <w:t xml:space="preserve"> Ist-Bild</w:t>
      </w:r>
      <w:bookmarkEnd w:id="33"/>
    </w:p>
    <w:p w14:paraId="43B1B0D9" w14:textId="71A44CF8" w:rsidR="00293A85" w:rsidRDefault="00505EF0" w:rsidP="00293A85">
      <w:r>
        <w:t>So können jetzt i</w:t>
      </w:r>
      <w:r w:rsidR="00DF13F4">
        <w:t>n</w:t>
      </w:r>
      <w:r w:rsidR="00C50D97">
        <w:t xml:space="preserve"> der Datei </w:t>
      </w:r>
      <w:r w:rsidR="006F18BD">
        <w:t>«</w:t>
      </w:r>
      <w:r w:rsidR="00C50D97">
        <w:t>imageprocessing.py</w:t>
      </w:r>
      <w:r w:rsidR="006F18BD">
        <w:t xml:space="preserve">» </w:t>
      </w:r>
      <w:r w:rsidR="00C50D97">
        <w:t xml:space="preserve">mit der Funktion </w:t>
      </w:r>
      <w:proofErr w:type="spellStart"/>
      <w:r w:rsidR="00C50D97">
        <w:t>getMatch</w:t>
      </w:r>
      <w:proofErr w:type="spellEnd"/>
      <w:r w:rsidR="00C50D97">
        <w:t>(..)</w:t>
      </w:r>
      <w:r>
        <w:t xml:space="preserve"> </w:t>
      </w:r>
      <w:r w:rsidR="00C0193D">
        <w:t>diese beiden Bilder</w:t>
      </w:r>
      <w:r w:rsidR="00BA5D98">
        <w:t xml:space="preserve"> </w:t>
      </w:r>
      <w:r w:rsidR="00C0193D">
        <w:t>verglichen</w:t>
      </w:r>
      <w:r w:rsidR="009F28E4">
        <w:t xml:space="preserve"> werden</w:t>
      </w:r>
      <w:r w:rsidR="00BA5D98">
        <w:t>,</w:t>
      </w:r>
      <w:r w:rsidR="00C0193D">
        <w:t xml:space="preserve"> u</w:t>
      </w:r>
      <w:r w:rsidR="00BA5D98">
        <w:t>m</w:t>
      </w:r>
      <w:r w:rsidR="00C0193D">
        <w:t xml:space="preserve"> eine prozentuale Übereinstimmung </w:t>
      </w:r>
      <w:r w:rsidR="009F28E4">
        <w:t xml:space="preserve">zu </w:t>
      </w:r>
      <w:r w:rsidR="00C0193D">
        <w:t>berechne</w:t>
      </w:r>
      <w:r w:rsidR="009F28E4">
        <w:t>n.</w:t>
      </w:r>
    </w:p>
    <w:p w14:paraId="4729BFB4" w14:textId="77777777" w:rsidR="00197053" w:rsidRPr="00293A85" w:rsidRDefault="00197053" w:rsidP="00293A85"/>
    <w:p w14:paraId="003AF390" w14:textId="1EC55AFC" w:rsidR="00691725" w:rsidRDefault="008E5F58" w:rsidP="008E5F58">
      <w:pPr>
        <w:pStyle w:val="berschrift3"/>
      </w:pPr>
      <w:r>
        <w:t xml:space="preserve">Freistellen des </w:t>
      </w:r>
      <w:commentRangeStart w:id="38"/>
      <w:r>
        <w:t>Drucks</w:t>
      </w:r>
      <w:commentRangeEnd w:id="38"/>
      <w:r w:rsidR="008A6DEC">
        <w:rPr>
          <w:rStyle w:val="Kommentarzeichen"/>
          <w:rFonts w:asciiTheme="minorHAnsi" w:eastAsiaTheme="minorEastAsia" w:hAnsiTheme="minorHAnsi" w:cstheme="minorBidi"/>
          <w:b w:val="0"/>
          <w:bCs w:val="0"/>
          <w:color w:val="auto"/>
        </w:rPr>
        <w:commentReference w:id="38"/>
      </w:r>
    </w:p>
    <w:p w14:paraId="6C845359" w14:textId="7E19FE0E" w:rsidR="00293A85" w:rsidRDefault="00A4464F" w:rsidP="00293A85">
      <w:r>
        <w:t xml:space="preserve">Zuerst </w:t>
      </w:r>
      <w:r w:rsidR="00293A85">
        <w:t xml:space="preserve">muss der Druck auf dem Ist-Bild freigestellt werden. </w:t>
      </w:r>
      <w:commentRangeStart w:id="39"/>
      <w:r w:rsidR="005C1E79">
        <w:t xml:space="preserve">Dazu wird </w:t>
      </w:r>
      <w:r w:rsidR="00C8058F">
        <w:t>vor Beginn</w:t>
      </w:r>
      <w:r w:rsidR="00293A85">
        <w:t xml:space="preserve"> de</w:t>
      </w:r>
      <w:r w:rsidR="00C8058F">
        <w:t>s</w:t>
      </w:r>
      <w:r w:rsidR="00293A85">
        <w:t xml:space="preserve"> Druck</w:t>
      </w:r>
      <w:r w:rsidR="00C8058F">
        <w:t>s</w:t>
      </w:r>
      <w:r w:rsidR="00293A85">
        <w:t xml:space="preserve"> durch das </w:t>
      </w:r>
      <w:proofErr w:type="spellStart"/>
      <w:r w:rsidR="00293A85">
        <w:t>PrintMonitoring</w:t>
      </w:r>
      <w:proofErr w:type="spellEnd"/>
      <w:r w:rsidR="00E5227E">
        <w:t xml:space="preserve"> </w:t>
      </w:r>
      <w:r w:rsidR="00293A85">
        <w:t>ein Bild des leeren Druckers angefertigt</w:t>
      </w:r>
      <w:commentRangeEnd w:id="39"/>
      <w:r w:rsidR="00F1347B">
        <w:rPr>
          <w:rStyle w:val="Kommentarzeichen"/>
        </w:rPr>
        <w:commentReference w:id="39"/>
      </w:r>
      <w:r w:rsidR="00293A85">
        <w:t xml:space="preserve">. Dieses Bild </w:t>
      </w:r>
      <w:r w:rsidR="00537695">
        <w:t xml:space="preserve">wird </w:t>
      </w:r>
      <w:r w:rsidR="00293A85">
        <w:t xml:space="preserve">als Maske für das Ist-Bild verwendet werden. </w:t>
      </w:r>
      <w:r w:rsidR="00C20C21">
        <w:t>Um dies zu erreichen</w:t>
      </w:r>
      <w:r w:rsidR="00293A85">
        <w:t xml:space="preserve"> wird ein </w:t>
      </w:r>
      <w:proofErr w:type="spellStart"/>
      <w:r w:rsidR="00293A85">
        <w:t>Canny</w:t>
      </w:r>
      <w:proofErr w:type="spellEnd"/>
      <w:r w:rsidR="00293A85">
        <w:t>-Edge-</w:t>
      </w:r>
      <w:proofErr w:type="spellStart"/>
      <w:r w:rsidR="00293A85">
        <w:t>Dedector</w:t>
      </w:r>
      <w:proofErr w:type="spellEnd"/>
      <w:r w:rsidR="00293A85">
        <w:t xml:space="preserve"> auf das Bild angewendet. Die </w:t>
      </w:r>
      <w:ins w:id="40" w:author="Röthlisberger Marc 1 (s)" w:date="2020-06-09T17:24:00Z">
        <w:r w:rsidR="005575D2">
          <w:t>b</w:t>
        </w:r>
      </w:ins>
      <w:del w:id="41" w:author="Röthlisberger Marc 1 (s)" w:date="2020-06-09T17:24:00Z">
        <w:r w:rsidR="00293A85" w:rsidDel="005575D2">
          <w:delText>B</w:delText>
        </w:r>
      </w:del>
      <w:r w:rsidR="00293A85">
        <w:t xml:space="preserve">erechneten Kanten werden dann </w:t>
      </w:r>
      <w:r w:rsidR="00F31E65">
        <w:t xml:space="preserve">mittels einem </w:t>
      </w:r>
      <w:proofErr w:type="spellStart"/>
      <w:r w:rsidR="00F31E65">
        <w:t>Dilate</w:t>
      </w:r>
      <w:proofErr w:type="spellEnd"/>
      <w:r w:rsidR="00F31E65">
        <w:t xml:space="preserve"> vergrössert</w:t>
      </w:r>
      <w:r w:rsidR="00293A85">
        <w:t xml:space="preserve">. </w:t>
      </w:r>
      <w:r w:rsidR="00F31E65">
        <w:t xml:space="preserve"> </w:t>
      </w:r>
      <w:commentRangeStart w:id="42"/>
      <w:r w:rsidR="00F31E65">
        <w:t xml:space="preserve">(Code in </w:t>
      </w:r>
      <w:proofErr w:type="spellStart"/>
      <w:proofErr w:type="gramStart"/>
      <w:r w:rsidR="00F31E65">
        <w:t>imageprocessing.getMask</w:t>
      </w:r>
      <w:proofErr w:type="spellEnd"/>
      <w:proofErr w:type="gramEnd"/>
      <w:r w:rsidR="00F31E65">
        <w:t>(…))</w:t>
      </w:r>
      <w:commentRangeEnd w:id="42"/>
      <w:r w:rsidR="002C25A3">
        <w:rPr>
          <w:rStyle w:val="Kommentarzeichen"/>
        </w:rPr>
        <w:commentReference w:id="42"/>
      </w:r>
    </w:p>
    <w:p w14:paraId="6F4515ED" w14:textId="611B749E" w:rsidR="00537695" w:rsidRDefault="00537695" w:rsidP="00293A85">
      <w:r>
        <w:t xml:space="preserve">Sobald die Maske erstellt ist, wird ein </w:t>
      </w:r>
      <w:proofErr w:type="spellStart"/>
      <w:r>
        <w:t>Canny</w:t>
      </w:r>
      <w:proofErr w:type="spellEnd"/>
      <w:r>
        <w:t>-Edge-</w:t>
      </w:r>
      <w:proofErr w:type="spellStart"/>
      <w:r>
        <w:t>Dedector</w:t>
      </w:r>
      <w:proofErr w:type="spellEnd"/>
      <w:r>
        <w:t xml:space="preserve"> auf das Ist-Bild angewendet. Danach </w:t>
      </w:r>
      <w:r w:rsidR="005074D7">
        <w:t xml:space="preserve">werden die Kanten des </w:t>
      </w:r>
      <w:r w:rsidR="00CE09E5">
        <w:t>Ist-</w:t>
      </w:r>
      <w:r>
        <w:t>Bild</w:t>
      </w:r>
      <w:r w:rsidR="005074D7">
        <w:t xml:space="preserve">es </w:t>
      </w:r>
      <w:r>
        <w:t xml:space="preserve">maskiert und es entsteht ein </w:t>
      </w:r>
      <w:r w:rsidR="00E73582">
        <w:t xml:space="preserve">freigestelltes </w:t>
      </w:r>
      <w:r w:rsidR="00E255BA">
        <w:t xml:space="preserve">Bild </w:t>
      </w:r>
      <w:r>
        <w:t xml:space="preserve">der Kanten des Druckes. </w:t>
      </w:r>
    </w:p>
    <w:p w14:paraId="6CC6642F" w14:textId="71DC9D84" w:rsidR="00C50D97" w:rsidRDefault="00C50D97" w:rsidP="00C50D97"/>
    <w:p w14:paraId="61C31034" w14:textId="472775E0" w:rsidR="00C50D97" w:rsidRDefault="00C50D97" w:rsidP="00C50D97">
      <w:pPr>
        <w:pStyle w:val="berschrift3"/>
      </w:pPr>
      <w:r>
        <w:t>Berechnen der Übereinstimmung</w:t>
      </w:r>
    </w:p>
    <w:p w14:paraId="1372C321" w14:textId="03CB1805" w:rsidR="00C50D97" w:rsidRDefault="00533678" w:rsidP="00C50D97">
      <w:r>
        <w:t xml:space="preserve">Um Aussagen zur Druckqualität </w:t>
      </w:r>
      <w:r w:rsidR="009312D4">
        <w:t xml:space="preserve">zu </w:t>
      </w:r>
      <w:r>
        <w:t xml:space="preserve">machen, </w:t>
      </w:r>
      <w:r w:rsidR="009312D4">
        <w:t xml:space="preserve">muss man die Differenz von Soll- und Ist-Bild </w:t>
      </w:r>
      <w:r w:rsidR="00E14B95">
        <w:t>auswerten</w:t>
      </w:r>
      <w:r w:rsidR="009312D4">
        <w:t xml:space="preserve"> können. </w:t>
      </w:r>
      <w:r w:rsidR="00E14B95">
        <w:t>Zu diesem Zweck</w:t>
      </w:r>
      <w:r w:rsidR="001A672B">
        <w:t xml:space="preserve"> </w:t>
      </w:r>
      <w:r w:rsidR="00941A16">
        <w:t xml:space="preserve">werden die Kanten des Soll-Bildes detektiert und das Bild wird auf sein </w:t>
      </w:r>
      <w:proofErr w:type="spellStart"/>
      <w:r w:rsidR="00941A16">
        <w:t>BoundingRect</w:t>
      </w:r>
      <w:proofErr w:type="spellEnd"/>
      <w:r w:rsidR="00941A16">
        <w:t xml:space="preserve"> zugeschnitten. </w:t>
      </w:r>
      <w:r w:rsidR="00A4464F">
        <w:t xml:space="preserve">Das zugeschnittene Soll-Bild wird nun als Template für das </w:t>
      </w:r>
      <w:proofErr w:type="spellStart"/>
      <w:r w:rsidR="00A4464F">
        <w:t>OpenCV</w:t>
      </w:r>
      <w:proofErr w:type="spellEnd"/>
      <w:r w:rsidR="00A4464F">
        <w:t xml:space="preserve"> </w:t>
      </w:r>
      <w:proofErr w:type="spellStart"/>
      <w:r w:rsidR="00A4464F">
        <w:t>Template</w:t>
      </w:r>
      <w:r w:rsidR="00E73582">
        <w:t>m</w:t>
      </w:r>
      <w:r w:rsidR="00A4464F">
        <w:t>atching</w:t>
      </w:r>
      <w:proofErr w:type="spellEnd"/>
      <w:r w:rsidR="00A4464F">
        <w:t xml:space="preserve"> verwendet. Der </w:t>
      </w:r>
      <w:proofErr w:type="spellStart"/>
      <w:r w:rsidR="00A4464F">
        <w:t>Template</w:t>
      </w:r>
      <w:r w:rsidR="00E73582">
        <w:t>m</w:t>
      </w:r>
      <w:r w:rsidR="00A4464F">
        <w:t>atching</w:t>
      </w:r>
      <w:proofErr w:type="spellEnd"/>
      <w:r w:rsidR="00A4464F">
        <w:t xml:space="preserve"> Algorithmus funktioniert folgendermassen: Das Template wird Pixel für Pixel über das </w:t>
      </w:r>
      <w:r w:rsidR="004E4EDE">
        <w:t xml:space="preserve">maskierte </w:t>
      </w:r>
      <w:r w:rsidR="00A4464F">
        <w:t>Ist-Bild geschoben</w:t>
      </w:r>
      <w:r w:rsidR="00E242BA">
        <w:t>.</w:t>
      </w:r>
      <w:r w:rsidR="00A4464F">
        <w:t xml:space="preserve"> </w:t>
      </w:r>
      <w:r w:rsidR="00E242BA">
        <w:t>N</w:t>
      </w:r>
      <w:r w:rsidR="00A4464F">
        <w:t xml:space="preserve">ach jedem Pixel </w:t>
      </w:r>
      <w:r w:rsidR="00E242BA">
        <w:t xml:space="preserve">wird </w:t>
      </w:r>
      <w:r w:rsidR="00A4464F">
        <w:t xml:space="preserve">die Überlappung zwischen Template und Ist-Bild berechnet. Als Resultat wird </w:t>
      </w:r>
      <w:r w:rsidR="00BD7631">
        <w:t xml:space="preserve">die maximale Überlappung, sowie die Koordinaten der maximalen Überlappung, ausgegeben. </w:t>
      </w:r>
      <w:r w:rsidR="00B27759">
        <w:t xml:space="preserve">Verschiedene Versuche ergaben, dass der Algorithmus zuverlässiger funktioniert, wenn er lediglich auf die Kanten des Druckes angewendet wird, anstatt auf das ganze Binärbild von Druck und Template. </w:t>
      </w:r>
      <w:r w:rsidR="00BD7631">
        <w:t>(</w:t>
      </w:r>
      <w:hyperlink r:id="rId15" w:anchor="cv2.matchTemplate" w:history="1">
        <w:r w:rsidR="00BD7631">
          <w:rPr>
            <w:rStyle w:val="Hyperlink"/>
          </w:rPr>
          <w:t>https://docs.opencv.org/2.4/modules/imgproc/doc/object_detection.html?highlight=matchtemplate#cv2.matchTemplate</w:t>
        </w:r>
      </w:hyperlink>
      <w:r w:rsidR="00BD7631">
        <w:t>)</w:t>
      </w:r>
    </w:p>
    <w:p w14:paraId="79B2653E" w14:textId="2DB0F946" w:rsidR="002F3B66" w:rsidRPr="00BD7631" w:rsidRDefault="006817D0" w:rsidP="00C50D97">
      <w:r>
        <w:rPr>
          <w:noProof/>
        </w:rPr>
        <w:lastRenderedPageBreak/>
        <mc:AlternateContent>
          <mc:Choice Requires="wps">
            <w:drawing>
              <wp:anchor distT="0" distB="0" distL="114300" distR="114300" simplePos="0" relativeHeight="251662336" behindDoc="0" locked="0" layoutInCell="1" allowOverlap="1" wp14:anchorId="7776F294" wp14:editId="58455CDA">
                <wp:simplePos x="0" y="0"/>
                <wp:positionH relativeFrom="column">
                  <wp:posOffset>31750</wp:posOffset>
                </wp:positionH>
                <wp:positionV relativeFrom="paragraph">
                  <wp:posOffset>2012315</wp:posOffset>
                </wp:positionV>
                <wp:extent cx="57086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6E44F9BC" w14:textId="5211769F" w:rsidR="00DE186E" w:rsidRPr="00411266" w:rsidRDefault="00DE186E" w:rsidP="00DE186E">
                            <w:pPr>
                              <w:pStyle w:val="Beschriftung"/>
                              <w:rPr>
                                <w:noProof/>
                              </w:rPr>
                            </w:pPr>
                            <w:bookmarkStart w:id="43" w:name="_Toc42503809"/>
                            <w:r>
                              <w:t xml:space="preserve">Abbildung </w:t>
                            </w:r>
                            <w:r>
                              <w:fldChar w:fldCharType="begin"/>
                            </w:r>
                            <w:r>
                              <w:instrText xml:space="preserve"> SEQ Abbildung \* ARABIC </w:instrText>
                            </w:r>
                            <w:r>
                              <w:fldChar w:fldCharType="separate"/>
                            </w:r>
                            <w:ins w:id="44" w:author="Röthlisberger Marc 1 (s)" w:date="2020-06-09T17:47:00Z">
                              <w:r w:rsidR="00444A87">
                                <w:rPr>
                                  <w:noProof/>
                                </w:rPr>
                                <w:t>4</w:t>
                              </w:r>
                            </w:ins>
                            <w:del w:id="45" w:author="Röthlisberger Marc 1 (s)" w:date="2020-06-09T17:46:00Z">
                              <w:r w:rsidR="00242639" w:rsidDel="00444A87">
                                <w:rPr>
                                  <w:noProof/>
                                </w:rPr>
                                <w:delText>3</w:delText>
                              </w:r>
                            </w:del>
                            <w:r>
                              <w:fldChar w:fldCharType="end"/>
                            </w:r>
                            <w:r>
                              <w:t xml:space="preserve"> Template (links) und gefundene Position und Grösse in Ist-Bild (rechts)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6F294" id="Text Box 15" o:spid="_x0000_s1029" type="#_x0000_t202" style="position:absolute;margin-left:2.5pt;margin-top:158.45pt;width:4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" stroked="f">
                <v:textbox style="mso-fit-shape-to-text:t" inset="0,0,0,0">
                  <w:txbxContent>
                    <w:p w14:paraId="6E44F9BC" w14:textId="5211769F" w:rsidR="00DE186E" w:rsidRPr="00411266" w:rsidRDefault="00DE186E" w:rsidP="00DE186E">
                      <w:pPr>
                        <w:pStyle w:val="Beschriftung"/>
                        <w:rPr>
                          <w:noProof/>
                        </w:rPr>
                      </w:pPr>
                      <w:bookmarkStart w:id="46" w:name="_Toc42503809"/>
                      <w:r>
                        <w:t xml:space="preserve">Abbildung </w:t>
                      </w:r>
                      <w:r>
                        <w:fldChar w:fldCharType="begin"/>
                      </w:r>
                      <w:r>
                        <w:instrText xml:space="preserve"> SEQ Abbildung \* ARABIC </w:instrText>
                      </w:r>
                      <w:r>
                        <w:fldChar w:fldCharType="separate"/>
                      </w:r>
                      <w:ins w:id="47" w:author="Röthlisberger Marc 1 (s)" w:date="2020-06-09T17:47:00Z">
                        <w:r w:rsidR="00444A87">
                          <w:rPr>
                            <w:noProof/>
                          </w:rPr>
                          <w:t>4</w:t>
                        </w:r>
                      </w:ins>
                      <w:del w:id="48" w:author="Röthlisberger Marc 1 (s)" w:date="2020-06-09T17:46:00Z">
                        <w:r w:rsidR="00242639" w:rsidDel="00444A87">
                          <w:rPr>
                            <w:noProof/>
                          </w:rPr>
                          <w:delText>3</w:delText>
                        </w:r>
                      </w:del>
                      <w:r>
                        <w:fldChar w:fldCharType="end"/>
                      </w:r>
                      <w:r>
                        <w:t xml:space="preserve"> Template (links) und gefundene Position und Grösse in Ist-Bild (rechts)</w:t>
                      </w:r>
                      <w:bookmarkEnd w:id="46"/>
                    </w:p>
                  </w:txbxContent>
                </v:textbox>
                <w10:wrap type="square"/>
              </v:shape>
            </w:pict>
          </mc:Fallback>
        </mc:AlternateContent>
      </w:r>
      <w:r w:rsidR="002F3B66">
        <w:t xml:space="preserve"> </w:t>
      </w:r>
      <w:r>
        <w:rPr>
          <w:noProof/>
        </w:rPr>
        <mc:AlternateContent>
          <mc:Choice Requires="wpg">
            <w:drawing>
              <wp:inline distT="0" distB="0" distL="0" distR="0" wp14:anchorId="0274A979" wp14:editId="7807E9C3">
                <wp:extent cx="4794250" cy="1923415"/>
                <wp:effectExtent l="0" t="0" r="6350" b="635"/>
                <wp:docPr id="14" name="Group 14"/>
                <wp:cNvGraphicFramePr/>
                <a:graphic xmlns:a="http://schemas.openxmlformats.org/drawingml/2006/main">
                  <a:graphicData uri="http://schemas.microsoft.com/office/word/2010/wordprocessingGroup">
                    <wpg:wgp>
                      <wpg:cNvGrpSpPr/>
                      <wpg:grpSpPr>
                        <a:xfrm>
                          <a:off x="0" y="0"/>
                          <a:ext cx="4794250" cy="1923415"/>
                          <a:chOff x="38100" y="1"/>
                          <a:chExt cx="4794250" cy="1924268"/>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8100" y="2"/>
                            <a:ext cx="1879600" cy="1910190"/>
                          </a:xfrm>
                          <a:prstGeom prst="rect">
                            <a:avLst/>
                          </a:prstGeom>
                          <a:noFill/>
                          <a:ln>
                            <a:noFill/>
                          </a:ln>
                        </pic:spPr>
                      </pic:pic>
                      <pic:pic xmlns:pic="http://schemas.openxmlformats.org/drawingml/2006/picture">
                        <pic:nvPicPr>
                          <pic:cNvPr id="4" name="Picture 4"/>
                          <pic:cNvPicPr>
                            <a:picLocks noChangeAspect="1"/>
                          </pic:cNvPicPr>
                        </pic:nvPicPr>
                        <pic:blipFill rotWithShape="1">
                          <a:blip r:embed="rId17" cstate="print">
                            <a:extLst>
                              <a:ext uri="{28A0092B-C50C-407E-A947-70E740481C1C}">
                                <a14:useLocalDpi xmlns:a14="http://schemas.microsoft.com/office/drawing/2010/main" val="0"/>
                              </a:ext>
                            </a:extLst>
                          </a:blip>
                          <a:srcRect t="4508"/>
                          <a:stretch/>
                        </pic:blipFill>
                        <pic:spPr bwMode="auto">
                          <a:xfrm>
                            <a:off x="2270760" y="1"/>
                            <a:ext cx="2561590" cy="1924268"/>
                          </a:xfrm>
                          <a:prstGeom prst="rect">
                            <a:avLst/>
                          </a:prstGeom>
                          <a:noFill/>
                          <a:ln>
                            <a:noFill/>
                          </a:ln>
                          <a:extLst>
                            <a:ext uri="{53640926-AAD7-44D8-BBD7-CCE9431645EC}">
                              <a14:shadowObscured xmlns:a14="http://schemas.microsoft.com/office/drawing/2010/main"/>
                            </a:ext>
                          </a:extLst>
                        </pic:spPr>
                      </pic:pic>
                      <wps:wsp>
                        <wps:cNvPr id="7" name="Rectangle 7"/>
                        <wps:cNvSpPr/>
                        <wps:spPr>
                          <a:xfrm>
                            <a:off x="3159760" y="471121"/>
                            <a:ext cx="707390" cy="69124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F1E753" id="Group 14" o:spid="_x0000_s1026" style="width:377.5pt;height:151.45pt;mso-position-horizontal-relative:char;mso-position-vertical-relative:line" coordorigin="381" coordsize="47942,192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">
                <v:shape id="Picture 5" o:spid="_x0000_s1027" type="#_x0000_t75" style="position:absolute;left:381;width:18796;height:19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">
                  <v:imagedata r:id="rId18" o:title=""/>
                </v:shape>
                <v:shape id="Picture 4" o:spid="_x0000_s1028" type="#_x0000_t75" style="position:absolute;left:22707;width:25616;height:192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">
                  <v:imagedata r:id="rId19" o:title="" croptop="2954f"/>
                </v:shape>
                <v:rect id="Rectangle 7" o:spid="_x0000_s1029" style="position:absolute;left:31597;top:4711;width:7074;height:69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" filled="f" strokecolor="#4472c4 [3204]" strokeweight="1pt"/>
                <w10:anchorlock/>
              </v:group>
            </w:pict>
          </mc:Fallback>
        </mc:AlternateContent>
      </w:r>
    </w:p>
    <w:p w14:paraId="16548E24" w14:textId="5C9F69FE" w:rsidR="004E4EDE" w:rsidRPr="006817D0" w:rsidRDefault="00BD7631" w:rsidP="00C50D97">
      <w:r>
        <w:t xml:space="preserve">Um das </w:t>
      </w:r>
      <w:proofErr w:type="spellStart"/>
      <w:r>
        <w:t>TemplateMatching</w:t>
      </w:r>
      <w:proofErr w:type="spellEnd"/>
      <w:r>
        <w:t xml:space="preserve"> skalierungsinvariant und somit stabiler umzusetzen, wird der Algorithmus für verschiedene Skalierungen des Template durchgeführt. Als Resultat wird der </w:t>
      </w:r>
      <w:commentRangeStart w:id="49"/>
      <w:r>
        <w:t>grösste Match</w:t>
      </w:r>
      <w:commentRangeEnd w:id="49"/>
      <w:r w:rsidR="0014394D">
        <w:rPr>
          <w:rStyle w:val="Kommentarzeichen"/>
        </w:rPr>
        <w:commentReference w:id="49"/>
      </w:r>
      <w:r>
        <w:t xml:space="preserve"> aller </w:t>
      </w:r>
      <w:r w:rsidR="00A224F9">
        <w:t>Durchgänge</w:t>
      </w:r>
      <w:r>
        <w:t xml:space="preserve"> verwendet.</w:t>
      </w:r>
      <w:r w:rsidR="00E464B5">
        <w:t xml:space="preserve"> </w:t>
      </w:r>
      <w:r w:rsidR="00E464B5">
        <w:fldChar w:fldCharType="begin"/>
      </w:r>
      <w:r w:rsidR="00E464B5">
        <w:instrText xml:space="preserve"> ADDIN ZOTERO_ITEM CSL_CITATION {"citationID":"8z9K3LTi","properties":{"formattedCitation":"[2]","plainCitation":"[2]","noteIndex":0},"citationItems":[{"id":40,"uris":["http://zotero.org/users/local/YwyHFO5F/items/Q6QBWI77"],"uri":["http://zotero.org/users/local/YwyHFO5F/items/Q6QBWI77"],"itemData":{"id":40,"type":"post-weblog","abstract":"In this blog post you'll learn the simple trick to make template matching using cv2.matchTemplate more robust by examining multiple scales of an image.","container-title":"PyImageSearch","language":"en-US","note":"source: www.pyimagesearch.com\nsection: Image Processing","title":"Multi-scale Template Matching using Python and OpenCV","URL":"https://www.pyimagesearch.com/2015/01/26/multi-scale-template-matching-using-python-opencv/","accessed":{"date-parts":[["2020",6,10]]},"issued":{"date-parts":[["2015",1,26]]}}}],"schema":"https://github.com/citation-style-language/schema/raw/master/csl-citation.json"} </w:instrText>
      </w:r>
      <w:r w:rsidR="00E464B5">
        <w:fldChar w:fldCharType="separate"/>
      </w:r>
      <w:r w:rsidR="00E464B5">
        <w:rPr>
          <w:noProof/>
        </w:rPr>
        <w:t>[2]</w:t>
      </w:r>
      <w:r w:rsidR="00E464B5">
        <w:fldChar w:fldCharType="end"/>
      </w:r>
      <w:r w:rsidR="004E4EDE">
        <w:t xml:space="preserve"> </w:t>
      </w:r>
      <w:r w:rsidR="006817D0">
        <w:t>(</w:t>
      </w:r>
      <w:hyperlink r:id="rId20" w:history="1">
        <w:r w:rsidR="006817D0" w:rsidRPr="006236A9">
          <w:rPr>
            <w:rStyle w:val="Hyperlink"/>
          </w:rPr>
          <w:t>https://www.pyimagesearch.com/2015/01/26/multi-scale-template-matching-using-python-opencv/</w:t>
        </w:r>
      </w:hyperlink>
      <w:r w:rsidR="006817D0">
        <w:t>)</w:t>
      </w:r>
    </w:p>
    <w:p w14:paraId="56EDC368" w14:textId="30B35AD5" w:rsidR="00BF36FA" w:rsidRDefault="00BF36FA" w:rsidP="00C50D97">
      <w:r>
        <w:t xml:space="preserve">Somit </w:t>
      </w:r>
      <w:r w:rsidR="00EE1E73">
        <w:t>sind</w:t>
      </w:r>
      <w:r>
        <w:t xml:space="preserve"> nun die exakte Position und Grösse des Drucks im Ist-Bild bekannt. </w:t>
      </w:r>
    </w:p>
    <w:p w14:paraId="4039C3DF" w14:textId="4C306BE8" w:rsidR="00B27759" w:rsidRDefault="00DA777F" w:rsidP="00C50D97">
      <w:r>
        <w:rPr>
          <w:noProof/>
        </w:rPr>
        <mc:AlternateContent>
          <mc:Choice Requires="wps">
            <w:drawing>
              <wp:anchor distT="0" distB="0" distL="114300" distR="114300" simplePos="0" relativeHeight="251668480" behindDoc="0" locked="0" layoutInCell="1" allowOverlap="1" wp14:anchorId="6B973160" wp14:editId="1654DEC9">
                <wp:simplePos x="0" y="0"/>
                <wp:positionH relativeFrom="column">
                  <wp:posOffset>3037032</wp:posOffset>
                </wp:positionH>
                <wp:positionV relativeFrom="paragraph">
                  <wp:posOffset>2736734</wp:posOffset>
                </wp:positionV>
                <wp:extent cx="278130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33967214" w14:textId="05C32607" w:rsidR="00B27759" w:rsidRPr="00B908EB" w:rsidRDefault="00B27759" w:rsidP="00B27759">
                            <w:pPr>
                              <w:pStyle w:val="Beschriftung"/>
                              <w:rPr>
                                <w:noProof/>
                              </w:rPr>
                            </w:pPr>
                            <w:bookmarkStart w:id="50" w:name="_Toc42503811"/>
                            <w:r>
                              <w:t xml:space="preserve">Abbildung </w:t>
                            </w:r>
                            <w:r>
                              <w:fldChar w:fldCharType="begin"/>
                            </w:r>
                            <w:r>
                              <w:instrText xml:space="preserve"> SEQ Abbildung \* ARABIC </w:instrText>
                            </w:r>
                            <w:r>
                              <w:fldChar w:fldCharType="separate"/>
                            </w:r>
                            <w:ins w:id="51" w:author="Röthlisberger Marc 1 (s)" w:date="2020-06-09T17:47:00Z">
                              <w:r w:rsidR="00444A87">
                                <w:rPr>
                                  <w:noProof/>
                                </w:rPr>
                                <w:t>6</w:t>
                              </w:r>
                            </w:ins>
                            <w:del w:id="52" w:author="Röthlisberger Marc 1 (s)" w:date="2020-06-09T17:46:00Z">
                              <w:r w:rsidR="00242639" w:rsidDel="00444A87">
                                <w:rPr>
                                  <w:noProof/>
                                </w:rPr>
                                <w:delText>5</w:delText>
                              </w:r>
                            </w:del>
                            <w:r>
                              <w:fldChar w:fldCharType="end"/>
                            </w:r>
                            <w:r>
                              <w:t xml:space="preserve"> Ist-Bild</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73160" id="Text Box 37" o:spid="_x0000_s1030" type="#_x0000_t202" style="position:absolute;margin-left:239.15pt;margin-top:215.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" stroked="f">
                <v:textbox style="mso-fit-shape-to-text:t" inset="0,0,0,0">
                  <w:txbxContent>
                    <w:p w14:paraId="33967214" w14:textId="05C32607" w:rsidR="00B27759" w:rsidRPr="00B908EB" w:rsidRDefault="00B27759" w:rsidP="00B27759">
                      <w:pPr>
                        <w:pStyle w:val="Beschriftung"/>
                        <w:rPr>
                          <w:noProof/>
                        </w:rPr>
                      </w:pPr>
                      <w:bookmarkStart w:id="53" w:name="_Toc42503811"/>
                      <w:r>
                        <w:t xml:space="preserve">Abbildung </w:t>
                      </w:r>
                      <w:r>
                        <w:fldChar w:fldCharType="begin"/>
                      </w:r>
                      <w:r>
                        <w:instrText xml:space="preserve"> SEQ Abbildung \* ARABIC </w:instrText>
                      </w:r>
                      <w:r>
                        <w:fldChar w:fldCharType="separate"/>
                      </w:r>
                      <w:ins w:id="54" w:author="Röthlisberger Marc 1 (s)" w:date="2020-06-09T17:47:00Z">
                        <w:r w:rsidR="00444A87">
                          <w:rPr>
                            <w:noProof/>
                          </w:rPr>
                          <w:t>6</w:t>
                        </w:r>
                      </w:ins>
                      <w:del w:id="55" w:author="Röthlisberger Marc 1 (s)" w:date="2020-06-09T17:46:00Z">
                        <w:r w:rsidR="00242639" w:rsidDel="00444A87">
                          <w:rPr>
                            <w:noProof/>
                          </w:rPr>
                          <w:delText>5</w:delText>
                        </w:r>
                      </w:del>
                      <w:r>
                        <w:fldChar w:fldCharType="end"/>
                      </w:r>
                      <w:r>
                        <w:t xml:space="preserve"> Ist-Bild</w:t>
                      </w:r>
                      <w:bookmarkEnd w:id="53"/>
                    </w:p>
                  </w:txbxContent>
                </v:textbox>
                <w10:wrap type="square"/>
              </v:shape>
            </w:pict>
          </mc:Fallback>
        </mc:AlternateContent>
      </w:r>
      <w:r>
        <w:rPr>
          <w:noProof/>
        </w:rPr>
        <mc:AlternateContent>
          <mc:Choice Requires="wpg">
            <w:drawing>
              <wp:anchor distT="0" distB="0" distL="114300" distR="114300" simplePos="0" relativeHeight="251671552" behindDoc="0" locked="0" layoutInCell="1" allowOverlap="1" wp14:anchorId="5D32D0F5" wp14:editId="0CA4C64D">
                <wp:simplePos x="0" y="0"/>
                <wp:positionH relativeFrom="column">
                  <wp:posOffset>3039283</wp:posOffset>
                </wp:positionH>
                <wp:positionV relativeFrom="paragraph">
                  <wp:posOffset>611852</wp:posOffset>
                </wp:positionV>
                <wp:extent cx="2836545" cy="2124710"/>
                <wp:effectExtent l="0" t="0" r="1905" b="8890"/>
                <wp:wrapSquare wrapText="bothSides"/>
                <wp:docPr id="43" name="Group 43"/>
                <wp:cNvGraphicFramePr/>
                <a:graphic xmlns:a="http://schemas.openxmlformats.org/drawingml/2006/main">
                  <a:graphicData uri="http://schemas.microsoft.com/office/word/2010/wordprocessingGroup">
                    <wpg:wgp>
                      <wpg:cNvGrpSpPr/>
                      <wpg:grpSpPr>
                        <a:xfrm>
                          <a:off x="0" y="0"/>
                          <a:ext cx="2836545" cy="2124710"/>
                          <a:chOff x="0" y="0"/>
                          <a:chExt cx="2836545" cy="2124710"/>
                        </a:xfrm>
                      </wpg:grpSpPr>
                      <pic:pic xmlns:pic="http://schemas.openxmlformats.org/drawingml/2006/picture">
                        <pic:nvPicPr>
                          <pic:cNvPr id="9" name="Picture 9"/>
                          <pic:cNvPicPr>
                            <a:picLocks noChangeAspect="1"/>
                          </pic:cNvPicPr>
                        </pic:nvPicPr>
                        <pic:blipFill rotWithShape="1">
                          <a:blip r:embed="rId21" cstate="print">
                            <a:extLst>
                              <a:ext uri="{28A0092B-C50C-407E-A947-70E740481C1C}">
                                <a14:useLocalDpi xmlns:a14="http://schemas.microsoft.com/office/drawing/2010/main" val="0"/>
                              </a:ext>
                            </a:extLst>
                          </a:blip>
                          <a:srcRect t="4770"/>
                          <a:stretch/>
                        </pic:blipFill>
                        <pic:spPr bwMode="auto">
                          <a:xfrm>
                            <a:off x="0" y="0"/>
                            <a:ext cx="2836545" cy="2124710"/>
                          </a:xfrm>
                          <a:prstGeom prst="rect">
                            <a:avLst/>
                          </a:prstGeom>
                          <a:noFill/>
                          <a:ln>
                            <a:noFill/>
                          </a:ln>
                          <a:extLst>
                            <a:ext uri="{53640926-AAD7-44D8-BBD7-CCE9431645EC}">
                              <a14:shadowObscured xmlns:a14="http://schemas.microsoft.com/office/drawing/2010/main"/>
                            </a:ext>
                          </a:extLst>
                        </pic:spPr>
                      </pic:pic>
                      <wps:wsp>
                        <wps:cNvPr id="42" name="Rectangle 42"/>
                        <wps:cNvSpPr/>
                        <wps:spPr>
                          <a:xfrm>
                            <a:off x="1009650" y="520700"/>
                            <a:ext cx="732367" cy="741680"/>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00EDE0" id="Group 43" o:spid="_x0000_s1026" style="position:absolute;margin-left:239.3pt;margin-top:48.2pt;width:223.35pt;height:167.3pt;z-index:251671552" coordsize="28365,212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">
                <v:shape id="Picture 9" o:spid="_x0000_s1027" type="#_x0000_t75" style="position:absolute;width:28365;height:212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">
                  <v:imagedata r:id="rId22" o:title="" croptop="3126f"/>
                </v:shape>
                <v:rect id="Rectangle 42" o:spid="_x0000_s1028" style="position:absolute;left:10096;top:5207;width:7324;height:74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" filled="f" strokecolor="#4472c4 [3204]" strokeweight="1pt"/>
                <w10:wrap type="square"/>
              </v:group>
            </w:pict>
          </mc:Fallback>
        </mc:AlternateContent>
      </w:r>
      <w:r>
        <w:rPr>
          <w:noProof/>
        </w:rPr>
        <mc:AlternateContent>
          <mc:Choice Requires="wpg">
            <w:drawing>
              <wp:anchor distT="0" distB="0" distL="114300" distR="114300" simplePos="0" relativeHeight="251670528" behindDoc="0" locked="0" layoutInCell="1" allowOverlap="1" wp14:anchorId="503D54F2" wp14:editId="74024CCC">
                <wp:simplePos x="0" y="0"/>
                <wp:positionH relativeFrom="column">
                  <wp:posOffset>65405</wp:posOffset>
                </wp:positionH>
                <wp:positionV relativeFrom="paragraph">
                  <wp:posOffset>587779</wp:posOffset>
                </wp:positionV>
                <wp:extent cx="2837180" cy="2127250"/>
                <wp:effectExtent l="0" t="0" r="1270" b="6350"/>
                <wp:wrapSquare wrapText="bothSides"/>
                <wp:docPr id="35" name="Group 35"/>
                <wp:cNvGraphicFramePr/>
                <a:graphic xmlns:a="http://schemas.openxmlformats.org/drawingml/2006/main">
                  <a:graphicData uri="http://schemas.microsoft.com/office/word/2010/wordprocessingGroup">
                    <wpg:wgp>
                      <wpg:cNvGrpSpPr/>
                      <wpg:grpSpPr>
                        <a:xfrm>
                          <a:off x="0" y="0"/>
                          <a:ext cx="2837180" cy="2127250"/>
                          <a:chOff x="0" y="6350"/>
                          <a:chExt cx="2837180" cy="2127250"/>
                        </a:xfrm>
                      </wpg:grpSpPr>
                      <pic:pic xmlns:pic="http://schemas.openxmlformats.org/drawingml/2006/picture">
                        <pic:nvPicPr>
                          <pic:cNvPr id="8" name="Picture 8"/>
                          <pic:cNvPicPr>
                            <a:picLocks noChangeAspect="1"/>
                          </pic:cNvPicPr>
                        </pic:nvPicPr>
                        <pic:blipFill rotWithShape="1">
                          <a:blip r:embed="rId23" cstate="print">
                            <a:extLst>
                              <a:ext uri="{28A0092B-C50C-407E-A947-70E740481C1C}">
                                <a14:useLocalDpi xmlns:a14="http://schemas.microsoft.com/office/drawing/2010/main" val="0"/>
                              </a:ext>
                            </a:extLst>
                          </a:blip>
                          <a:srcRect t="4721" b="1"/>
                          <a:stretch/>
                        </pic:blipFill>
                        <pic:spPr bwMode="auto">
                          <a:xfrm>
                            <a:off x="0" y="6350"/>
                            <a:ext cx="2837180" cy="2127250"/>
                          </a:xfrm>
                          <a:prstGeom prst="rect">
                            <a:avLst/>
                          </a:prstGeom>
                          <a:noFill/>
                          <a:ln>
                            <a:noFill/>
                          </a:ln>
                          <a:extLst>
                            <a:ext uri="{53640926-AAD7-44D8-BBD7-CCE9431645EC}">
                              <a14:shadowObscured xmlns:a14="http://schemas.microsoft.com/office/drawing/2010/main"/>
                            </a:ext>
                          </a:extLst>
                        </pic:spPr>
                      </pic:pic>
                      <wps:wsp>
                        <wps:cNvPr id="34" name="Rectangle 34"/>
                        <wps:cNvSpPr/>
                        <wps:spPr>
                          <a:xfrm>
                            <a:off x="1004454" y="533400"/>
                            <a:ext cx="732367" cy="741680"/>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FD8441" id="Group 35" o:spid="_x0000_s1026" style="position:absolute;margin-left:5.15pt;margin-top:46.3pt;width:223.4pt;height:167.5pt;z-index:251670528" coordorigin=",63" coordsize="28371,212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">
                <v:shape id="Picture 8" o:spid="_x0000_s1027" type="#_x0000_t75" style="position:absolute;top:63;width:28371;height:212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">
                  <v:imagedata r:id="rId24" o:title="" croptop="3094f" cropbottom="1f"/>
                </v:shape>
                <v:rect id="Rectangle 34" o:spid="_x0000_s1028" style="position:absolute;left:10044;top:5334;width:7324;height:74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" filled="f" strokecolor="#4472c4 [3204]" strokeweight="1pt"/>
                <w10:wrap type="square"/>
              </v:group>
            </w:pict>
          </mc:Fallback>
        </mc:AlternateContent>
      </w:r>
      <w:r>
        <w:rPr>
          <w:noProof/>
        </w:rPr>
        <mc:AlternateContent>
          <mc:Choice Requires="wps">
            <w:drawing>
              <wp:anchor distT="0" distB="0" distL="114300" distR="114300" simplePos="0" relativeHeight="251669504" behindDoc="1" locked="0" layoutInCell="1" allowOverlap="1" wp14:anchorId="63E55102" wp14:editId="56340285">
                <wp:simplePos x="0" y="0"/>
                <wp:positionH relativeFrom="column">
                  <wp:posOffset>63500</wp:posOffset>
                </wp:positionH>
                <wp:positionV relativeFrom="paragraph">
                  <wp:posOffset>2742046</wp:posOffset>
                </wp:positionV>
                <wp:extent cx="2837180" cy="635"/>
                <wp:effectExtent l="0" t="0" r="1270" b="0"/>
                <wp:wrapTight wrapText="bothSides">
                  <wp:wrapPolygon edited="0">
                    <wp:start x="0" y="0"/>
                    <wp:lineTo x="0" y="20282"/>
                    <wp:lineTo x="21465" y="20282"/>
                    <wp:lineTo x="2146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837180" cy="635"/>
                        </a:xfrm>
                        <a:prstGeom prst="rect">
                          <a:avLst/>
                        </a:prstGeom>
                        <a:solidFill>
                          <a:prstClr val="white"/>
                        </a:solidFill>
                        <a:ln>
                          <a:noFill/>
                        </a:ln>
                      </wps:spPr>
                      <wps:txbx>
                        <w:txbxContent>
                          <w:p w14:paraId="10921A50" w14:textId="729A9A2D" w:rsidR="00B27759" w:rsidRPr="008C30E2" w:rsidRDefault="00B27759" w:rsidP="00B27759">
                            <w:pPr>
                              <w:pStyle w:val="Beschriftung"/>
                              <w:rPr>
                                <w:noProof/>
                              </w:rPr>
                            </w:pPr>
                            <w:bookmarkStart w:id="56" w:name="_Toc42503810"/>
                            <w:r>
                              <w:t xml:space="preserve">Abbildung </w:t>
                            </w:r>
                            <w:r>
                              <w:fldChar w:fldCharType="begin"/>
                            </w:r>
                            <w:r>
                              <w:instrText xml:space="preserve"> SEQ Abbildung \* ARABIC </w:instrText>
                            </w:r>
                            <w:r>
                              <w:fldChar w:fldCharType="separate"/>
                            </w:r>
                            <w:ins w:id="57" w:author="Röthlisberger Marc 1 (s)" w:date="2020-06-09T17:47:00Z">
                              <w:r w:rsidR="00444A87">
                                <w:rPr>
                                  <w:noProof/>
                                </w:rPr>
                                <w:t>5</w:t>
                              </w:r>
                            </w:ins>
                            <w:del w:id="58" w:author="Röthlisberger Marc 1 (s)" w:date="2020-06-09T17:46:00Z">
                              <w:r w:rsidR="00242639" w:rsidDel="00444A87">
                                <w:rPr>
                                  <w:noProof/>
                                </w:rPr>
                                <w:delText>4</w:delText>
                              </w:r>
                            </w:del>
                            <w:r>
                              <w:fldChar w:fldCharType="end"/>
                            </w:r>
                            <w:r>
                              <w:t xml:space="preserve"> Resultierendes Soll-Bild mit Druck an Position von Druck in Ist-Bild</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3E55102" id="Text Box 36" o:spid="_x0000_s1031" type="#_x0000_t202" style="position:absolute;margin-left:5pt;margin-top:215.9pt;width:223.4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" stroked="f">
                <v:textbox style="mso-fit-shape-to-text:t" inset="0,0,0,0">
                  <w:txbxContent>
                    <w:p w14:paraId="10921A50" w14:textId="729A9A2D" w:rsidR="00B27759" w:rsidRPr="008C30E2" w:rsidRDefault="00B27759" w:rsidP="00B27759">
                      <w:pPr>
                        <w:pStyle w:val="Beschriftung"/>
                        <w:rPr>
                          <w:noProof/>
                        </w:rPr>
                      </w:pPr>
                      <w:bookmarkStart w:id="59" w:name="_Toc42503810"/>
                      <w:r>
                        <w:t xml:space="preserve">Abbildung </w:t>
                      </w:r>
                      <w:r>
                        <w:fldChar w:fldCharType="begin"/>
                      </w:r>
                      <w:r>
                        <w:instrText xml:space="preserve"> SEQ Abbildung \* ARABIC </w:instrText>
                      </w:r>
                      <w:r>
                        <w:fldChar w:fldCharType="separate"/>
                      </w:r>
                      <w:ins w:id="60" w:author="Röthlisberger Marc 1 (s)" w:date="2020-06-09T17:47:00Z">
                        <w:r w:rsidR="00444A87">
                          <w:rPr>
                            <w:noProof/>
                          </w:rPr>
                          <w:t>5</w:t>
                        </w:r>
                      </w:ins>
                      <w:del w:id="61" w:author="Röthlisberger Marc 1 (s)" w:date="2020-06-09T17:46:00Z">
                        <w:r w:rsidR="00242639" w:rsidDel="00444A87">
                          <w:rPr>
                            <w:noProof/>
                          </w:rPr>
                          <w:delText>4</w:delText>
                        </w:r>
                      </w:del>
                      <w:r>
                        <w:fldChar w:fldCharType="end"/>
                      </w:r>
                      <w:r>
                        <w:t xml:space="preserve"> Resultierendes Soll-Bild mit Druck an Position von Druck in Ist-Bild</w:t>
                      </w:r>
                      <w:bookmarkEnd w:id="59"/>
                    </w:p>
                  </w:txbxContent>
                </v:textbox>
                <w10:wrap type="tight"/>
              </v:shape>
            </w:pict>
          </mc:Fallback>
        </mc:AlternateContent>
      </w:r>
      <w:r w:rsidR="009939AE">
        <w:t xml:space="preserve">Mit dieser Information wird nun das Soll-Bild </w:t>
      </w:r>
      <w:r w:rsidR="00B66116">
        <w:t>entsprechen</w:t>
      </w:r>
      <w:r w:rsidR="009939AE">
        <w:t xml:space="preserve"> des Ist-Bildes </w:t>
      </w:r>
      <w:r w:rsidR="00B66116">
        <w:t>skaliert</w:t>
      </w:r>
      <w:r w:rsidR="003513D2">
        <w:t xml:space="preserve"> und positioniert. </w:t>
      </w:r>
      <w:r w:rsidR="00B27759">
        <w:t xml:space="preserve">Das Resultierende Soll-Bild ist in </w:t>
      </w:r>
      <w:r w:rsidR="00B27759" w:rsidRPr="00B9365D">
        <w:rPr>
          <w:highlight w:val="yellow"/>
        </w:rPr>
        <w:t>Abbildung</w:t>
      </w:r>
      <w:r w:rsidR="00B27759">
        <w:t xml:space="preserve"> </w:t>
      </w:r>
      <w:r w:rsidR="00B27759" w:rsidRPr="001632CA">
        <w:rPr>
          <w:highlight w:val="yellow"/>
        </w:rPr>
        <w:t>4</w:t>
      </w:r>
      <w:r w:rsidR="00B27759">
        <w:t xml:space="preserve"> dargestellt. </w:t>
      </w:r>
    </w:p>
    <w:p w14:paraId="696A20EC" w14:textId="24B147DD" w:rsidR="002F3B66" w:rsidRDefault="00B27759" w:rsidP="00C50D97">
      <w:r>
        <w:t>Z</w:t>
      </w:r>
      <w:r w:rsidR="00DE186E">
        <w:t>ur Berechnung der Übereinstimmung werden die beiden binären Ist- und Soll-Bilder mit einem bitweise</w:t>
      </w:r>
      <w:r w:rsidR="00CC0C68">
        <w:t xml:space="preserve">n </w:t>
      </w:r>
      <w:r w:rsidR="00DE186E">
        <w:t xml:space="preserve">XOR verglichen. </w:t>
      </w:r>
      <w:r w:rsidR="00CC0C68">
        <w:t>Daraus entsteht ein Differenzbild</w:t>
      </w:r>
      <w:r w:rsidR="00517241">
        <w:t xml:space="preserve"> (</w:t>
      </w:r>
      <w:r w:rsidR="00517241" w:rsidRPr="007C1216">
        <w:rPr>
          <w:highlight w:val="yellow"/>
        </w:rPr>
        <w:t xml:space="preserve">Abbildung </w:t>
      </w:r>
      <w:r w:rsidRPr="007C1216">
        <w:rPr>
          <w:highlight w:val="yellow"/>
        </w:rPr>
        <w:t>6</w:t>
      </w:r>
      <w:r w:rsidR="00517241">
        <w:t>)</w:t>
      </w:r>
      <w:r w:rsidR="00CC0C68">
        <w:t>, woraus sich</w:t>
      </w:r>
      <w:r w:rsidR="00DE186E">
        <w:t xml:space="preserve"> schlussendlich die prozentuale Übereinstimmung berechnen.</w:t>
      </w:r>
    </w:p>
    <w:p w14:paraId="79EA254E" w14:textId="1501DCB3" w:rsidR="00DE186E" w:rsidRDefault="00DE186E" w:rsidP="00DE186E">
      <w:pPr>
        <w:keepNext/>
      </w:pPr>
      <w:r>
        <w:rPr>
          <w:noProof/>
        </w:rPr>
        <w:lastRenderedPageBreak/>
        <w:drawing>
          <wp:inline distT="0" distB="0" distL="0" distR="0" wp14:anchorId="2D4A6BC6" wp14:editId="0363AC9E">
            <wp:extent cx="3409777" cy="25273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748"/>
                    <a:stretch/>
                  </pic:blipFill>
                  <pic:spPr bwMode="auto">
                    <a:xfrm>
                      <a:off x="0" y="0"/>
                      <a:ext cx="3417048" cy="2532689"/>
                    </a:xfrm>
                    <a:prstGeom prst="rect">
                      <a:avLst/>
                    </a:prstGeom>
                    <a:noFill/>
                    <a:ln>
                      <a:noFill/>
                    </a:ln>
                    <a:extLst>
                      <a:ext uri="{53640926-AAD7-44D8-BBD7-CCE9431645EC}">
                        <a14:shadowObscured xmlns:a14="http://schemas.microsoft.com/office/drawing/2010/main"/>
                      </a:ext>
                    </a:extLst>
                  </pic:spPr>
                </pic:pic>
              </a:graphicData>
            </a:graphic>
          </wp:inline>
        </w:drawing>
      </w:r>
    </w:p>
    <w:p w14:paraId="092FFD4E" w14:textId="30741332" w:rsidR="00C90248" w:rsidRDefault="00DE186E" w:rsidP="00C90248">
      <w:pPr>
        <w:pStyle w:val="Beschriftung"/>
      </w:pPr>
      <w:bookmarkStart w:id="62" w:name="_Toc42503812"/>
      <w:r>
        <w:t xml:space="preserve">Abbildung </w:t>
      </w:r>
      <w:r>
        <w:fldChar w:fldCharType="begin"/>
      </w:r>
      <w:r>
        <w:instrText xml:space="preserve"> SEQ Abbildung \* ARABIC </w:instrText>
      </w:r>
      <w:r>
        <w:fldChar w:fldCharType="separate"/>
      </w:r>
      <w:ins w:id="63" w:author="Röthlisberger Marc 1 (s)" w:date="2020-06-09T17:47:00Z">
        <w:r w:rsidR="00444A87">
          <w:rPr>
            <w:noProof/>
          </w:rPr>
          <w:t>7</w:t>
        </w:r>
      </w:ins>
      <w:del w:id="64" w:author="Röthlisberger Marc 1 (s)" w:date="2020-06-09T17:46:00Z">
        <w:r w:rsidR="00242639" w:rsidDel="00444A87">
          <w:rPr>
            <w:noProof/>
          </w:rPr>
          <w:delText>6</w:delText>
        </w:r>
      </w:del>
      <w:r>
        <w:fldChar w:fldCharType="end"/>
      </w:r>
      <w:r>
        <w:t xml:space="preserve"> Differenzbild</w:t>
      </w:r>
      <w:bookmarkEnd w:id="62"/>
    </w:p>
    <w:p w14:paraId="42ADA3B4" w14:textId="77777777" w:rsidR="00731FEE" w:rsidRPr="00D51CC3" w:rsidRDefault="00731FEE" w:rsidP="00D51CC3"/>
    <w:p w14:paraId="5CCF8ABA" w14:textId="77777777" w:rsidR="00C90248" w:rsidRDefault="00C90248">
      <w:pPr>
        <w:rPr>
          <w:i/>
          <w:iCs/>
          <w:color w:val="44546A" w:themeColor="text2"/>
          <w:sz w:val="18"/>
          <w:szCs w:val="18"/>
        </w:rPr>
      </w:pPr>
      <w:r>
        <w:br w:type="page"/>
      </w:r>
    </w:p>
    <w:p w14:paraId="4004DA4E" w14:textId="1709F597" w:rsidR="002B54CE" w:rsidRDefault="002B54CE" w:rsidP="002B54CE">
      <w:pPr>
        <w:pStyle w:val="berschrift2"/>
      </w:pPr>
      <w:r>
        <w:lastRenderedPageBreak/>
        <w:t>Tests</w:t>
      </w:r>
    </w:p>
    <w:tbl>
      <w:tblPr>
        <w:tblStyle w:val="Tabellenraster"/>
        <w:tblW w:w="0" w:type="auto"/>
        <w:tblLook w:val="04A0" w:firstRow="1" w:lastRow="0" w:firstColumn="1" w:lastColumn="0" w:noHBand="0" w:noVBand="1"/>
      </w:tblPr>
      <w:tblGrid>
        <w:gridCol w:w="980"/>
        <w:gridCol w:w="3636"/>
        <w:gridCol w:w="3008"/>
        <w:gridCol w:w="1392"/>
      </w:tblGrid>
      <w:tr w:rsidR="0000219E" w14:paraId="38A81947" w14:textId="17E483C0" w:rsidTr="00581E19">
        <w:tc>
          <w:tcPr>
            <w:tcW w:w="9016" w:type="dxa"/>
            <w:gridSpan w:val="4"/>
          </w:tcPr>
          <w:p w14:paraId="4ECEFFF0" w14:textId="77777777" w:rsidR="0000219E" w:rsidRDefault="0000219E" w:rsidP="00D2491D">
            <w:proofErr w:type="spellStart"/>
            <w:r>
              <w:t>TestNr</w:t>
            </w:r>
            <w:proofErr w:type="spellEnd"/>
            <w:r>
              <w:t xml:space="preserve"> 1.</w:t>
            </w:r>
          </w:p>
          <w:p w14:paraId="763D8C86" w14:textId="77777777" w:rsidR="0000219E" w:rsidRDefault="0000219E" w:rsidP="00D2491D">
            <w:proofErr w:type="spellStart"/>
            <w:r>
              <w:t>VideoSource</w:t>
            </w:r>
            <w:proofErr w:type="spellEnd"/>
            <w:r>
              <w:t>: testprint4.mp4</w:t>
            </w:r>
          </w:p>
          <w:p w14:paraId="349F1CBD" w14:textId="3BF7E9A0" w:rsidR="0000219E" w:rsidRDefault="00021DA5" w:rsidP="00D2491D">
            <w:r>
              <w:t>G-code</w:t>
            </w:r>
            <w:r w:rsidR="0000219E">
              <w:t xml:space="preserve">: </w:t>
            </w:r>
            <w:proofErr w:type="spellStart"/>
            <w:r w:rsidR="0000219E">
              <w:t>Octpus_PreProcessed.</w:t>
            </w:r>
            <w:r>
              <w:t>G</w:t>
            </w:r>
            <w:proofErr w:type="spellEnd"/>
            <w:r>
              <w:t>-code</w:t>
            </w:r>
          </w:p>
        </w:tc>
      </w:tr>
      <w:tr w:rsidR="00CD28D0" w14:paraId="66831032" w14:textId="571E5D25" w:rsidTr="0000219E">
        <w:tc>
          <w:tcPr>
            <w:tcW w:w="987" w:type="dxa"/>
          </w:tcPr>
          <w:p w14:paraId="77E6CB03" w14:textId="16FBA0E2" w:rsidR="0000219E" w:rsidRDefault="0000219E" w:rsidP="00D2491D">
            <w:proofErr w:type="spellStart"/>
            <w:r>
              <w:t>LayerNr</w:t>
            </w:r>
            <w:proofErr w:type="spellEnd"/>
            <w:r>
              <w:t>.</w:t>
            </w:r>
          </w:p>
        </w:tc>
        <w:tc>
          <w:tcPr>
            <w:tcW w:w="3636" w:type="dxa"/>
          </w:tcPr>
          <w:p w14:paraId="23DE9807" w14:textId="05F089E5" w:rsidR="0000219E" w:rsidRDefault="0000219E" w:rsidP="00D2491D">
            <w:r>
              <w:t>Ist</w:t>
            </w:r>
          </w:p>
        </w:tc>
        <w:tc>
          <w:tcPr>
            <w:tcW w:w="3320" w:type="dxa"/>
          </w:tcPr>
          <w:p w14:paraId="2D7B1937" w14:textId="4C6E5CBC" w:rsidR="0000219E" w:rsidRDefault="0000219E" w:rsidP="00D2491D">
            <w:r>
              <w:t>Soll</w:t>
            </w:r>
          </w:p>
        </w:tc>
        <w:tc>
          <w:tcPr>
            <w:tcW w:w="1073" w:type="dxa"/>
          </w:tcPr>
          <w:p w14:paraId="42E83027" w14:textId="36C0A2EA" w:rsidR="0000219E" w:rsidRDefault="0000219E" w:rsidP="00D2491D">
            <w:r>
              <w:t>Resultat</w:t>
            </w:r>
          </w:p>
        </w:tc>
      </w:tr>
      <w:tr w:rsidR="00CD28D0" w14:paraId="2EF77E3F" w14:textId="608C2E98" w:rsidTr="0000219E">
        <w:tc>
          <w:tcPr>
            <w:tcW w:w="987" w:type="dxa"/>
          </w:tcPr>
          <w:p w14:paraId="6B74952A" w14:textId="054FB35C" w:rsidR="0000219E" w:rsidRDefault="0000219E" w:rsidP="00D2491D">
            <w:r>
              <w:t>1</w:t>
            </w:r>
          </w:p>
        </w:tc>
        <w:tc>
          <w:tcPr>
            <w:tcW w:w="3636" w:type="dxa"/>
          </w:tcPr>
          <w:p w14:paraId="4D11375D" w14:textId="0322F19C" w:rsidR="0000219E" w:rsidRDefault="0000219E" w:rsidP="00D2491D">
            <w:r>
              <w:rPr>
                <w:noProof/>
              </w:rPr>
              <w:drawing>
                <wp:inline distT="0" distB="0" distL="0" distR="0" wp14:anchorId="0004C1DD" wp14:editId="21E1EA83">
                  <wp:extent cx="2163533" cy="16306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90282" cy="1650841"/>
                          </a:xfrm>
                          <a:prstGeom prst="rect">
                            <a:avLst/>
                          </a:prstGeom>
                          <a:noFill/>
                          <a:ln>
                            <a:noFill/>
                          </a:ln>
                        </pic:spPr>
                      </pic:pic>
                    </a:graphicData>
                  </a:graphic>
                </wp:inline>
              </w:drawing>
            </w:r>
          </w:p>
        </w:tc>
        <w:tc>
          <w:tcPr>
            <w:tcW w:w="3320" w:type="dxa"/>
          </w:tcPr>
          <w:p w14:paraId="2885C586" w14:textId="57CBFC6C" w:rsidR="0000219E" w:rsidRDefault="00CD28D0" w:rsidP="00D2491D">
            <w:r>
              <w:rPr>
                <w:noProof/>
              </w:rPr>
              <w:drawing>
                <wp:inline distT="0" distB="0" distL="0" distR="0" wp14:anchorId="673A2256" wp14:editId="72EE7782">
                  <wp:extent cx="1620000" cy="162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1073" w:type="dxa"/>
          </w:tcPr>
          <w:p w14:paraId="6D29F0D7" w14:textId="77777777" w:rsidR="0000219E" w:rsidRDefault="0000219E" w:rsidP="00D2491D">
            <w:r w:rsidRPr="0000219E">
              <w:t>0.92</w:t>
            </w:r>
            <w:r>
              <w:t>9</w:t>
            </w:r>
          </w:p>
          <w:p w14:paraId="7CE462AB" w14:textId="36BE1D73" w:rsidR="0000219E" w:rsidRDefault="0000219E" w:rsidP="00D2491D">
            <w:r>
              <w:t>-&gt; OK</w:t>
            </w:r>
          </w:p>
        </w:tc>
      </w:tr>
      <w:tr w:rsidR="00CD28D0" w14:paraId="3B304DC0" w14:textId="60AA3813" w:rsidTr="0000219E">
        <w:tc>
          <w:tcPr>
            <w:tcW w:w="987" w:type="dxa"/>
          </w:tcPr>
          <w:p w14:paraId="6914C4E3" w14:textId="5DA08B3D" w:rsidR="0000219E" w:rsidRDefault="0000219E" w:rsidP="00D2491D">
            <w:r>
              <w:t>2</w:t>
            </w:r>
          </w:p>
        </w:tc>
        <w:tc>
          <w:tcPr>
            <w:tcW w:w="3636" w:type="dxa"/>
          </w:tcPr>
          <w:p w14:paraId="67B3052F" w14:textId="5CAB3A50" w:rsidR="0000219E" w:rsidRDefault="0000219E" w:rsidP="00D2491D">
            <w:r>
              <w:rPr>
                <w:noProof/>
              </w:rPr>
              <w:drawing>
                <wp:inline distT="0" distB="0" distL="0" distR="0" wp14:anchorId="5649834E" wp14:editId="416BA0DA">
                  <wp:extent cx="2163533" cy="16306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87963" cy="1649093"/>
                          </a:xfrm>
                          <a:prstGeom prst="rect">
                            <a:avLst/>
                          </a:prstGeom>
                          <a:noFill/>
                          <a:ln>
                            <a:noFill/>
                          </a:ln>
                        </pic:spPr>
                      </pic:pic>
                    </a:graphicData>
                  </a:graphic>
                </wp:inline>
              </w:drawing>
            </w:r>
          </w:p>
        </w:tc>
        <w:tc>
          <w:tcPr>
            <w:tcW w:w="3320" w:type="dxa"/>
          </w:tcPr>
          <w:p w14:paraId="59DAD528" w14:textId="4E511831" w:rsidR="0000219E" w:rsidRDefault="00CD28D0" w:rsidP="00D2491D">
            <w:r>
              <w:rPr>
                <w:noProof/>
              </w:rPr>
              <w:drawing>
                <wp:inline distT="0" distB="0" distL="0" distR="0" wp14:anchorId="1B1483AF" wp14:editId="590690F4">
                  <wp:extent cx="1619885" cy="1619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9885" cy="1619885"/>
                          </a:xfrm>
                          <a:prstGeom prst="rect">
                            <a:avLst/>
                          </a:prstGeom>
                          <a:noFill/>
                          <a:ln>
                            <a:noFill/>
                          </a:ln>
                        </pic:spPr>
                      </pic:pic>
                    </a:graphicData>
                  </a:graphic>
                </wp:inline>
              </w:drawing>
            </w:r>
          </w:p>
        </w:tc>
        <w:tc>
          <w:tcPr>
            <w:tcW w:w="1073" w:type="dxa"/>
          </w:tcPr>
          <w:p w14:paraId="5B7D664B" w14:textId="77777777" w:rsidR="0000219E" w:rsidRDefault="0000219E" w:rsidP="00D2491D">
            <w:r>
              <w:t>0.901</w:t>
            </w:r>
          </w:p>
          <w:p w14:paraId="7D3617C7" w14:textId="26FC988A" w:rsidR="0000219E" w:rsidRDefault="0000219E" w:rsidP="00D2491D">
            <w:r>
              <w:t>-&gt; OK</w:t>
            </w:r>
          </w:p>
        </w:tc>
      </w:tr>
      <w:tr w:rsidR="00CD28D0" w14:paraId="6952C99B" w14:textId="1F3B1632" w:rsidTr="0000219E">
        <w:tc>
          <w:tcPr>
            <w:tcW w:w="987" w:type="dxa"/>
          </w:tcPr>
          <w:p w14:paraId="0819C6B1" w14:textId="5324330A" w:rsidR="0000219E" w:rsidRDefault="0000219E" w:rsidP="00D2491D">
            <w:r>
              <w:t>3</w:t>
            </w:r>
          </w:p>
        </w:tc>
        <w:tc>
          <w:tcPr>
            <w:tcW w:w="3636" w:type="dxa"/>
          </w:tcPr>
          <w:p w14:paraId="4723A002" w14:textId="3385A1E1" w:rsidR="0000219E" w:rsidRDefault="0000219E" w:rsidP="00D2491D">
            <w:r>
              <w:rPr>
                <w:noProof/>
              </w:rPr>
              <w:drawing>
                <wp:inline distT="0" distB="0" distL="0" distR="0" wp14:anchorId="264108EE" wp14:editId="6BF3BE99">
                  <wp:extent cx="2163445" cy="1630613"/>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15058" cy="1669515"/>
                          </a:xfrm>
                          <a:prstGeom prst="rect">
                            <a:avLst/>
                          </a:prstGeom>
                          <a:noFill/>
                          <a:ln>
                            <a:noFill/>
                          </a:ln>
                        </pic:spPr>
                      </pic:pic>
                    </a:graphicData>
                  </a:graphic>
                </wp:inline>
              </w:drawing>
            </w:r>
          </w:p>
        </w:tc>
        <w:tc>
          <w:tcPr>
            <w:tcW w:w="3320" w:type="dxa"/>
          </w:tcPr>
          <w:p w14:paraId="3CBE3DB9" w14:textId="42FF8B92" w:rsidR="0000219E" w:rsidRDefault="00CD28D0" w:rsidP="00D2491D">
            <w:r>
              <w:rPr>
                <w:noProof/>
              </w:rPr>
              <w:drawing>
                <wp:inline distT="0" distB="0" distL="0" distR="0" wp14:anchorId="7DAF41C5" wp14:editId="00E3EB3F">
                  <wp:extent cx="1619885" cy="1619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19885" cy="1619885"/>
                          </a:xfrm>
                          <a:prstGeom prst="rect">
                            <a:avLst/>
                          </a:prstGeom>
                          <a:noFill/>
                          <a:ln>
                            <a:noFill/>
                          </a:ln>
                        </pic:spPr>
                      </pic:pic>
                    </a:graphicData>
                  </a:graphic>
                </wp:inline>
              </w:drawing>
            </w:r>
          </w:p>
        </w:tc>
        <w:tc>
          <w:tcPr>
            <w:tcW w:w="1073" w:type="dxa"/>
          </w:tcPr>
          <w:p w14:paraId="4280D4C1" w14:textId="77777777" w:rsidR="0000219E" w:rsidRDefault="0000219E" w:rsidP="00D2491D">
            <w:r>
              <w:t>0.884</w:t>
            </w:r>
          </w:p>
          <w:p w14:paraId="38CF3B08" w14:textId="437E50CC" w:rsidR="0000219E" w:rsidRDefault="0000219E" w:rsidP="00D2491D">
            <w:r>
              <w:t>-&gt; OK</w:t>
            </w:r>
          </w:p>
        </w:tc>
      </w:tr>
      <w:tr w:rsidR="00CD28D0" w14:paraId="6A8CFC88" w14:textId="01186499" w:rsidTr="0000219E">
        <w:tc>
          <w:tcPr>
            <w:tcW w:w="987" w:type="dxa"/>
          </w:tcPr>
          <w:p w14:paraId="6AA673CE" w14:textId="19AD12F0" w:rsidR="0000219E" w:rsidRDefault="0000219E" w:rsidP="00D2491D">
            <w:r>
              <w:t>4</w:t>
            </w:r>
          </w:p>
        </w:tc>
        <w:tc>
          <w:tcPr>
            <w:tcW w:w="3636" w:type="dxa"/>
          </w:tcPr>
          <w:p w14:paraId="280D32A0" w14:textId="458E3BD0" w:rsidR="0000219E" w:rsidRDefault="0000219E" w:rsidP="00D2491D">
            <w:r>
              <w:rPr>
                <w:noProof/>
              </w:rPr>
              <w:drawing>
                <wp:inline distT="0" distB="0" distL="0" distR="0" wp14:anchorId="3EA51AC7" wp14:editId="42C48682">
                  <wp:extent cx="2163445" cy="1630612"/>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80146" cy="1643199"/>
                          </a:xfrm>
                          <a:prstGeom prst="rect">
                            <a:avLst/>
                          </a:prstGeom>
                          <a:noFill/>
                          <a:ln>
                            <a:noFill/>
                          </a:ln>
                        </pic:spPr>
                      </pic:pic>
                    </a:graphicData>
                  </a:graphic>
                </wp:inline>
              </w:drawing>
            </w:r>
          </w:p>
        </w:tc>
        <w:tc>
          <w:tcPr>
            <w:tcW w:w="3320" w:type="dxa"/>
          </w:tcPr>
          <w:p w14:paraId="1D5BEC82" w14:textId="58DDF044" w:rsidR="0000219E" w:rsidRDefault="00CD28D0" w:rsidP="00D2491D">
            <w:r>
              <w:rPr>
                <w:noProof/>
              </w:rPr>
              <w:drawing>
                <wp:inline distT="0" distB="0" distL="0" distR="0" wp14:anchorId="351E0979" wp14:editId="08691308">
                  <wp:extent cx="1620000" cy="162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1073" w:type="dxa"/>
          </w:tcPr>
          <w:p w14:paraId="7CF7D44E" w14:textId="77777777" w:rsidR="0000219E" w:rsidRDefault="0000219E" w:rsidP="00D2491D">
            <w:r>
              <w:t>0.871</w:t>
            </w:r>
          </w:p>
          <w:p w14:paraId="1FD7E806" w14:textId="00532483" w:rsidR="0000219E" w:rsidRDefault="0000219E" w:rsidP="00D2491D">
            <w:r>
              <w:t>-&gt; OK</w:t>
            </w:r>
          </w:p>
        </w:tc>
      </w:tr>
      <w:tr w:rsidR="00CD28D0" w14:paraId="7599015F" w14:textId="38ECE8A0" w:rsidTr="0000219E">
        <w:tc>
          <w:tcPr>
            <w:tcW w:w="987" w:type="dxa"/>
          </w:tcPr>
          <w:p w14:paraId="66684511" w14:textId="1FBC5350" w:rsidR="0000219E" w:rsidRDefault="0000219E" w:rsidP="00D2491D">
            <w:r>
              <w:lastRenderedPageBreak/>
              <w:t>5</w:t>
            </w:r>
          </w:p>
        </w:tc>
        <w:tc>
          <w:tcPr>
            <w:tcW w:w="3636" w:type="dxa"/>
          </w:tcPr>
          <w:p w14:paraId="3DC0EE49" w14:textId="70F88661" w:rsidR="0000219E" w:rsidRDefault="0000219E" w:rsidP="00D2491D">
            <w:r>
              <w:rPr>
                <w:noProof/>
              </w:rPr>
              <w:drawing>
                <wp:inline distT="0" distB="0" distL="0" distR="0" wp14:anchorId="108B31E3" wp14:editId="420BC4C4">
                  <wp:extent cx="2160000" cy="16280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60000" cy="1628016"/>
                          </a:xfrm>
                          <a:prstGeom prst="rect">
                            <a:avLst/>
                          </a:prstGeom>
                          <a:noFill/>
                          <a:ln>
                            <a:noFill/>
                          </a:ln>
                        </pic:spPr>
                      </pic:pic>
                    </a:graphicData>
                  </a:graphic>
                </wp:inline>
              </w:drawing>
            </w:r>
          </w:p>
        </w:tc>
        <w:tc>
          <w:tcPr>
            <w:tcW w:w="3320" w:type="dxa"/>
          </w:tcPr>
          <w:p w14:paraId="2D822A2E" w14:textId="424CC923" w:rsidR="0000219E" w:rsidRDefault="00CD28D0" w:rsidP="00D2491D">
            <w:r>
              <w:rPr>
                <w:noProof/>
              </w:rPr>
              <w:drawing>
                <wp:inline distT="0" distB="0" distL="0" distR="0" wp14:anchorId="715A0311" wp14:editId="58886925">
                  <wp:extent cx="1627505" cy="16275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p>
        </w:tc>
        <w:tc>
          <w:tcPr>
            <w:tcW w:w="1073" w:type="dxa"/>
          </w:tcPr>
          <w:p w14:paraId="7279BA07" w14:textId="77777777" w:rsidR="0000219E" w:rsidRDefault="0000219E" w:rsidP="00D2491D">
            <w:r>
              <w:t>0.851</w:t>
            </w:r>
          </w:p>
          <w:p w14:paraId="73A51B2D" w14:textId="09E9757A" w:rsidR="0000219E" w:rsidRDefault="0000219E" w:rsidP="00D2491D">
            <w:r>
              <w:t>-&gt; OK</w:t>
            </w:r>
          </w:p>
        </w:tc>
      </w:tr>
      <w:tr w:rsidR="00CD28D0" w14:paraId="5F19B874" w14:textId="201075CD" w:rsidTr="0000219E">
        <w:tc>
          <w:tcPr>
            <w:tcW w:w="987" w:type="dxa"/>
          </w:tcPr>
          <w:p w14:paraId="18A3CE97" w14:textId="16D4DA8A" w:rsidR="0000219E" w:rsidRDefault="0000219E" w:rsidP="00D2491D">
            <w:r>
              <w:t>6</w:t>
            </w:r>
          </w:p>
        </w:tc>
        <w:tc>
          <w:tcPr>
            <w:tcW w:w="3636" w:type="dxa"/>
          </w:tcPr>
          <w:p w14:paraId="09D6917A" w14:textId="4635FBF3" w:rsidR="0000219E" w:rsidRDefault="0000219E" w:rsidP="00D2491D">
            <w:r>
              <w:rPr>
                <w:noProof/>
              </w:rPr>
              <w:drawing>
                <wp:inline distT="0" distB="0" distL="0" distR="0" wp14:anchorId="099CEB47" wp14:editId="04369766">
                  <wp:extent cx="2159635" cy="16277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49360" cy="1695369"/>
                          </a:xfrm>
                          <a:prstGeom prst="rect">
                            <a:avLst/>
                          </a:prstGeom>
                          <a:noFill/>
                          <a:ln>
                            <a:noFill/>
                          </a:ln>
                        </pic:spPr>
                      </pic:pic>
                    </a:graphicData>
                  </a:graphic>
                </wp:inline>
              </w:drawing>
            </w:r>
          </w:p>
        </w:tc>
        <w:tc>
          <w:tcPr>
            <w:tcW w:w="3320" w:type="dxa"/>
          </w:tcPr>
          <w:p w14:paraId="0797A175" w14:textId="45D12BFB" w:rsidR="0000219E" w:rsidRDefault="00CD28D0" w:rsidP="00D2491D">
            <w:r>
              <w:rPr>
                <w:noProof/>
              </w:rPr>
              <w:drawing>
                <wp:inline distT="0" distB="0" distL="0" distR="0" wp14:anchorId="1BD3AB34" wp14:editId="3D5AC732">
                  <wp:extent cx="1627505" cy="16275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p>
        </w:tc>
        <w:tc>
          <w:tcPr>
            <w:tcW w:w="1073" w:type="dxa"/>
          </w:tcPr>
          <w:p w14:paraId="12787BB9" w14:textId="77777777" w:rsidR="0000219E" w:rsidRDefault="0000219E" w:rsidP="00D2491D">
            <w:r>
              <w:t>0.846</w:t>
            </w:r>
          </w:p>
          <w:p w14:paraId="3283F50B" w14:textId="615B6EA3" w:rsidR="0000219E" w:rsidRDefault="0000219E" w:rsidP="00D2491D">
            <w:r>
              <w:t>-&gt; Druck wird abgebrochen</w:t>
            </w:r>
          </w:p>
        </w:tc>
      </w:tr>
      <w:tr w:rsidR="0000219E" w14:paraId="1A560B03" w14:textId="77777777" w:rsidTr="0000219E">
        <w:trPr>
          <w:trHeight w:val="1509"/>
        </w:trPr>
        <w:tc>
          <w:tcPr>
            <w:tcW w:w="9016" w:type="dxa"/>
            <w:gridSpan w:val="4"/>
          </w:tcPr>
          <w:p w14:paraId="5BF3F8BB" w14:textId="399A17EB" w:rsidR="0000219E" w:rsidRDefault="0000219E" w:rsidP="00D2491D">
            <w:r>
              <w:t>Test erfolgreich.</w:t>
            </w:r>
          </w:p>
          <w:p w14:paraId="661DA529" w14:textId="6794611E" w:rsidR="0000219E" w:rsidRDefault="0000219E" w:rsidP="00D2491D">
            <w:r>
              <w:br/>
              <w:t xml:space="preserve">Ab Mitte des 2. </w:t>
            </w:r>
            <w:proofErr w:type="spellStart"/>
            <w:r>
              <w:t>Layers</w:t>
            </w:r>
            <w:proofErr w:type="spellEnd"/>
            <w:r>
              <w:t xml:space="preserve"> war die Düse des Druckers verstopft und es konnte kein Material mehr aufgetragen werden. Der Druckfehler nahm mit jedem Layer zu und erreichte den Grenzwert von 85%, wo der Druck abgebrochen wurde. </w:t>
            </w:r>
          </w:p>
        </w:tc>
      </w:tr>
    </w:tbl>
    <w:p w14:paraId="741F5DDF" w14:textId="4A688119" w:rsidR="00546D67" w:rsidRDefault="00546D67" w:rsidP="00D2491D"/>
    <w:p w14:paraId="262D77B9" w14:textId="77777777" w:rsidR="00546D67" w:rsidRDefault="00546D67">
      <w:r>
        <w:br w:type="page"/>
      </w:r>
    </w:p>
    <w:p w14:paraId="429F005A" w14:textId="699D6C8E" w:rsidR="00A224F9" w:rsidRDefault="00A224F9" w:rsidP="00A224F9">
      <w:pPr>
        <w:pStyle w:val="berschrift1"/>
      </w:pPr>
      <w:r>
        <w:lastRenderedPageBreak/>
        <w:t>Fazit</w:t>
      </w:r>
    </w:p>
    <w:p w14:paraId="77AA1305" w14:textId="49C5F17B" w:rsidR="008E0EA4" w:rsidRDefault="00242639" w:rsidP="00C90248">
      <w:r>
        <w:rPr>
          <w:noProof/>
        </w:rPr>
        <mc:AlternateContent>
          <mc:Choice Requires="wpg">
            <w:drawing>
              <wp:anchor distT="0" distB="0" distL="114300" distR="114300" simplePos="0" relativeHeight="251673600" behindDoc="0" locked="0" layoutInCell="1" allowOverlap="1" wp14:anchorId="487BA1B4" wp14:editId="5E98AA45">
                <wp:simplePos x="0" y="0"/>
                <wp:positionH relativeFrom="column">
                  <wp:posOffset>3459480</wp:posOffset>
                </wp:positionH>
                <wp:positionV relativeFrom="paragraph">
                  <wp:posOffset>820420</wp:posOffset>
                </wp:positionV>
                <wp:extent cx="2631903" cy="19583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2631903" cy="1958340"/>
                          <a:chOff x="0" y="167640"/>
                          <a:chExt cx="4905375" cy="3649980"/>
                        </a:xfrm>
                      </wpg:grpSpPr>
                      <pic:pic xmlns:pic="http://schemas.openxmlformats.org/drawingml/2006/picture">
                        <pic:nvPicPr>
                          <pic:cNvPr id="10" name="Picture 10"/>
                          <pic:cNvPicPr>
                            <a:picLocks noChangeAspect="1"/>
                          </pic:cNvPicPr>
                        </pic:nvPicPr>
                        <pic:blipFill rotWithShape="1">
                          <a:blip r:embed="rId38" cstate="print">
                            <a:extLst>
                              <a:ext uri="{28A0092B-C50C-407E-A947-70E740481C1C}">
                                <a14:useLocalDpi xmlns:a14="http://schemas.microsoft.com/office/drawing/2010/main" val="0"/>
                              </a:ext>
                            </a:extLst>
                          </a:blip>
                          <a:srcRect l="8795" t="2088" b="-2088"/>
                          <a:stretch/>
                        </pic:blipFill>
                        <pic:spPr bwMode="auto">
                          <a:xfrm>
                            <a:off x="6350" y="167640"/>
                            <a:ext cx="4899025" cy="36499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39" cstate="print">
                            <a:alphaModFix amt="35000"/>
                            <a:extLst>
                              <a:ext uri="{28A0092B-C50C-407E-A947-70E740481C1C}">
                                <a14:useLocalDpi xmlns:a14="http://schemas.microsoft.com/office/drawing/2010/main" val="0"/>
                              </a:ext>
                            </a:extLst>
                          </a:blip>
                          <a:srcRect t="4356" b="2376"/>
                          <a:stretch/>
                        </pic:blipFill>
                        <pic:spPr bwMode="auto">
                          <a:xfrm>
                            <a:off x="0" y="167640"/>
                            <a:ext cx="4905375" cy="358902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25E12C9" id="Group 6" o:spid="_x0000_s1026" style="position:absolute;margin-left:272.4pt;margin-top:64.6pt;width:207.25pt;height:154.2pt;z-index:251673600;mso-width-relative:margin;mso-height-relative:margin" coordorigin=",1676" coordsize="49053,36499"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">
                <v:shape id="Picture 10" o:spid="_x0000_s1027" type="#_x0000_t75" style="position:absolute;left:63;top:1676;width:48990;height:365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">
                  <v:imagedata r:id="rId40" o:title="" croptop="1368f" cropbottom="-1368f" cropleft="5764f"/>
                </v:shape>
                <v:shape id="Picture 11" o:spid="_x0000_s1028" type="#_x0000_t75" style="position:absolute;top:1676;width:49053;height:358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">
                  <v:imagedata r:id="rId41" o:title="" croptop="2855f" cropbottom="1557f"/>
                </v:shape>
                <w10:wrap type="square"/>
              </v:group>
            </w:pict>
          </mc:Fallback>
        </mc:AlternateContent>
      </w:r>
      <w:r w:rsidR="008E0EA4">
        <w:t xml:space="preserve">Die Projektarbeit wurde </w:t>
      </w:r>
      <w:commentRangeStart w:id="65"/>
      <w:r w:rsidR="008E0EA4">
        <w:t xml:space="preserve">stabil </w:t>
      </w:r>
      <w:commentRangeEnd w:id="65"/>
      <w:r w:rsidR="0034169E">
        <w:rPr>
          <w:rStyle w:val="Kommentarzeichen"/>
        </w:rPr>
        <w:commentReference w:id="65"/>
      </w:r>
      <w:r w:rsidR="008E0EA4">
        <w:t xml:space="preserve">und zuverlässig umgesetzt. </w:t>
      </w:r>
      <w:r w:rsidR="00A04AA7">
        <w:t>Häufige Druckfehler,</w:t>
      </w:r>
      <w:r w:rsidR="008E0EA4">
        <w:t xml:space="preserve"> wie zum Beispiel eine verstopfte Düse, </w:t>
      </w:r>
      <w:r w:rsidR="00A04AA7">
        <w:t>zu wenig</w:t>
      </w:r>
      <w:r w:rsidR="008E0EA4">
        <w:t xml:space="preserve"> Filament </w:t>
      </w:r>
      <w:r w:rsidR="00A04AA7">
        <w:t xml:space="preserve">oder fehlende Stützstrukturen werden erkannt. Somit kann das Tool in einer produktiven Umgebung eingesetzt werden, um den Verschleiss der Drucker und das Verschwenden von Filament zu verkleinern. </w:t>
      </w:r>
    </w:p>
    <w:p w14:paraId="2F95224D" w14:textId="49555A88" w:rsidR="00A04AA7" w:rsidRDefault="00A04AA7" w:rsidP="00C90248">
      <w:r>
        <w:t xml:space="preserve">Druckfehler, welche auf der Draufsicht des Druckes nicht sichtbar sind, können aber nicht erkannt werden. Das Tool könnte deshalb noch mit einer zweiten Kamera, welche seitlich auf den Druck gerichtet ist, erweitert werden, um eine komplette Qualitätsüberwachung zu garantieren. </w:t>
      </w:r>
    </w:p>
    <w:p w14:paraId="0824B6D9" w14:textId="77777777" w:rsidR="00242639" w:rsidRDefault="00242639" w:rsidP="00C90248">
      <w:r>
        <w:rPr>
          <w:noProof/>
        </w:rPr>
        <mc:AlternateContent>
          <mc:Choice Requires="wps">
            <w:drawing>
              <wp:anchor distT="0" distB="0" distL="114300" distR="114300" simplePos="0" relativeHeight="251675648" behindDoc="0" locked="0" layoutInCell="1" allowOverlap="1" wp14:anchorId="4867350A" wp14:editId="21C9027E">
                <wp:simplePos x="0" y="0"/>
                <wp:positionH relativeFrom="column">
                  <wp:posOffset>3505200</wp:posOffset>
                </wp:positionH>
                <wp:positionV relativeFrom="paragraph">
                  <wp:posOffset>915035</wp:posOffset>
                </wp:positionV>
                <wp:extent cx="26314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5DFB4594" w14:textId="51895CD0" w:rsidR="00242639" w:rsidRPr="00CA1164" w:rsidRDefault="00242639" w:rsidP="00242639">
                            <w:pPr>
                              <w:pStyle w:val="Beschriftung"/>
                              <w:rPr>
                                <w:noProof/>
                              </w:rPr>
                            </w:pPr>
                            <w:r>
                              <w:t xml:space="preserve">Abbildung </w:t>
                            </w:r>
                            <w:r>
                              <w:fldChar w:fldCharType="begin"/>
                            </w:r>
                            <w:r>
                              <w:instrText xml:space="preserve"> SEQ Abbildung \* ARABIC </w:instrText>
                            </w:r>
                            <w:r>
                              <w:fldChar w:fldCharType="separate"/>
                            </w:r>
                            <w:ins w:id="66" w:author="Röthlisberger Marc 1 (s)" w:date="2020-06-09T17:47:00Z">
                              <w:r w:rsidR="00444A87">
                                <w:rPr>
                                  <w:noProof/>
                                </w:rPr>
                                <w:t>8</w:t>
                              </w:r>
                            </w:ins>
                            <w:del w:id="67" w:author="Röthlisberger Marc 1 (s)" w:date="2020-06-09T17:46:00Z">
                              <w:r w:rsidDel="00444A87">
                                <w:rPr>
                                  <w:noProof/>
                                </w:rPr>
                                <w:delText>7</w:delText>
                              </w:r>
                            </w:del>
                            <w:r>
                              <w:fldChar w:fldCharType="end"/>
                            </w:r>
                            <w:r>
                              <w:t xml:space="preserve"> Maskierter Druckbereich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7350A" id="Text Box 13" o:spid="_x0000_s1032" type="#_x0000_t202" style="position:absolute;margin-left:276pt;margin-top:72.05pt;width:207.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" stroked="f">
                <v:textbox style="mso-fit-shape-to-text:t" inset="0,0,0,0">
                  <w:txbxContent>
                    <w:p w14:paraId="5DFB4594" w14:textId="51895CD0" w:rsidR="00242639" w:rsidRPr="00CA1164" w:rsidRDefault="00242639" w:rsidP="00242639">
                      <w:pPr>
                        <w:pStyle w:val="Beschriftung"/>
                        <w:rPr>
                          <w:noProof/>
                        </w:rPr>
                      </w:pPr>
                      <w:r>
                        <w:t xml:space="preserve">Abbildung </w:t>
                      </w:r>
                      <w:r>
                        <w:fldChar w:fldCharType="begin"/>
                      </w:r>
                      <w:r>
                        <w:instrText xml:space="preserve"> SEQ Abbildung \* ARABIC </w:instrText>
                      </w:r>
                      <w:r>
                        <w:fldChar w:fldCharType="separate"/>
                      </w:r>
                      <w:ins w:id="68" w:author="Röthlisberger Marc 1 (s)" w:date="2020-06-09T17:47:00Z">
                        <w:r w:rsidR="00444A87">
                          <w:rPr>
                            <w:noProof/>
                          </w:rPr>
                          <w:t>8</w:t>
                        </w:r>
                      </w:ins>
                      <w:del w:id="69" w:author="Röthlisberger Marc 1 (s)" w:date="2020-06-09T17:46:00Z">
                        <w:r w:rsidDel="00444A87">
                          <w:rPr>
                            <w:noProof/>
                          </w:rPr>
                          <w:delText>7</w:delText>
                        </w:r>
                      </w:del>
                      <w:r>
                        <w:fldChar w:fldCharType="end"/>
                      </w:r>
                      <w:r>
                        <w:t xml:space="preserve"> Maskierter Druckbereich</w:t>
                      </w:r>
                    </w:p>
                  </w:txbxContent>
                </v:textbox>
                <w10:wrap type="square"/>
              </v:shape>
            </w:pict>
          </mc:Fallback>
        </mc:AlternateContent>
      </w:r>
      <w:r w:rsidR="00A04AA7">
        <w:t>Zudem kann nicht die komplette Druckplatte überwacht werden. Aufgrund der gewählten Methode zur Freistellung des Druckes, wird die maximale Grösse des Druckes um zirka 5 – 10 cm kleiner.</w:t>
      </w:r>
      <w:r>
        <w:t xml:space="preserve"> In </w:t>
      </w:r>
      <w:r w:rsidRPr="006075BF">
        <w:rPr>
          <w:highlight w:val="yellow"/>
        </w:rPr>
        <w:t>Abbildung 7</w:t>
      </w:r>
      <w:r>
        <w:t xml:space="preserve"> ist der </w:t>
      </w:r>
      <w:proofErr w:type="spellStart"/>
      <w:r>
        <w:t>berduckbare</w:t>
      </w:r>
      <w:proofErr w:type="spellEnd"/>
      <w:r>
        <w:t xml:space="preserve"> Bereich hell dargestellt.</w:t>
      </w:r>
    </w:p>
    <w:p w14:paraId="2CA04B2E" w14:textId="32506514" w:rsidR="008E0EA4" w:rsidRDefault="00242639" w:rsidP="00C90248">
      <w:r>
        <w:t>Zudem funktioniert das Freistellen nur bei dunkeln Filamenten, welche ausreichend Kontrast zu der Druckplatte haben, genügend stabil. Um weitere Farben zu unterstützen, müssten die Grenzwerte des verwendete Edge-</w:t>
      </w:r>
      <w:proofErr w:type="spellStart"/>
      <w:r>
        <w:t>Dedectors</w:t>
      </w:r>
      <w:proofErr w:type="spellEnd"/>
      <w:r>
        <w:t xml:space="preserve"> und der </w:t>
      </w:r>
      <w:proofErr w:type="spellStart"/>
      <w:r>
        <w:t>Treshholds</w:t>
      </w:r>
      <w:proofErr w:type="spellEnd"/>
      <w:r>
        <w:t xml:space="preserve"> dynamischer gewählt werden. </w:t>
      </w:r>
    </w:p>
    <w:p w14:paraId="51427520" w14:textId="77777777" w:rsidR="00843D70" w:rsidRDefault="00843D70" w:rsidP="00C90248"/>
    <w:p w14:paraId="52A99601" w14:textId="6ED2533E" w:rsidR="00036C20" w:rsidRDefault="00036C20" w:rsidP="00036C20">
      <w:pPr>
        <w:pStyle w:val="berschrift1"/>
      </w:pPr>
      <w:r>
        <w:t>Abbildungsverzeichnis</w:t>
      </w:r>
    </w:p>
    <w:p w14:paraId="2BAA1DFE" w14:textId="7DD93451" w:rsidR="00036C20" w:rsidRDefault="00036C20">
      <w:pPr>
        <w:pStyle w:val="Abbildungsverzeichnis"/>
        <w:tabs>
          <w:tab w:val="left" w:pos="2569"/>
          <w:tab w:val="right" w:leader="dot" w:pos="9016"/>
        </w:tabs>
        <w:rPr>
          <w:noProof/>
        </w:rPr>
      </w:pPr>
      <w:r>
        <w:fldChar w:fldCharType="begin"/>
      </w:r>
      <w:r>
        <w:instrText xml:space="preserve"> TOC \h \z \c "Abbildung" </w:instrText>
      </w:r>
      <w:r>
        <w:fldChar w:fldCharType="separate"/>
      </w:r>
      <w:hyperlink w:anchor="_Toc42503808" w:history="1">
        <w:r w:rsidRPr="00032240">
          <w:rPr>
            <w:rStyle w:val="Hyperlink"/>
            <w:noProof/>
          </w:rPr>
          <w:t xml:space="preserve">Abbildung 1: Soll-Bild         </w:t>
        </w:r>
        <w:r>
          <w:rPr>
            <w:noProof/>
          </w:rPr>
          <w:tab/>
        </w:r>
        <w:r w:rsidRPr="00032240">
          <w:rPr>
            <w:rStyle w:val="Hyperlink"/>
            <w:noProof/>
          </w:rPr>
          <w:t xml:space="preserve"> Abbildung 2 Ist-Bild</w:t>
        </w:r>
        <w:r>
          <w:rPr>
            <w:noProof/>
            <w:webHidden/>
          </w:rPr>
          <w:tab/>
        </w:r>
        <w:r>
          <w:rPr>
            <w:noProof/>
            <w:webHidden/>
          </w:rPr>
          <w:fldChar w:fldCharType="begin"/>
        </w:r>
        <w:r>
          <w:rPr>
            <w:noProof/>
            <w:webHidden/>
          </w:rPr>
          <w:instrText xml:space="preserve"> PAGEREF _Toc42503808 \h </w:instrText>
        </w:r>
        <w:r>
          <w:rPr>
            <w:noProof/>
            <w:webHidden/>
          </w:rPr>
        </w:r>
        <w:r>
          <w:rPr>
            <w:noProof/>
            <w:webHidden/>
          </w:rPr>
          <w:fldChar w:fldCharType="separate"/>
        </w:r>
        <w:r>
          <w:rPr>
            <w:noProof/>
            <w:webHidden/>
          </w:rPr>
          <w:t>3</w:t>
        </w:r>
        <w:r>
          <w:rPr>
            <w:noProof/>
            <w:webHidden/>
          </w:rPr>
          <w:fldChar w:fldCharType="end"/>
        </w:r>
      </w:hyperlink>
    </w:p>
    <w:p w14:paraId="384D5AD6" w14:textId="6E2C4EE7" w:rsidR="00036C20" w:rsidRDefault="00B9365D">
      <w:pPr>
        <w:pStyle w:val="Abbildungsverzeichnis"/>
        <w:tabs>
          <w:tab w:val="right" w:leader="dot" w:pos="9016"/>
        </w:tabs>
        <w:rPr>
          <w:noProof/>
        </w:rPr>
      </w:pPr>
      <w:hyperlink r:id="rId42" w:anchor="_Toc42503809" w:history="1">
        <w:r w:rsidR="00036C20" w:rsidRPr="00032240">
          <w:rPr>
            <w:rStyle w:val="Hyperlink"/>
            <w:noProof/>
          </w:rPr>
          <w:t>Abbildung 3 Template (links) und gefundene Position und Grösse in Ist-Bild (rechts)</w:t>
        </w:r>
        <w:r w:rsidR="00036C20">
          <w:rPr>
            <w:noProof/>
            <w:webHidden/>
          </w:rPr>
          <w:tab/>
        </w:r>
        <w:r w:rsidR="00036C20">
          <w:rPr>
            <w:noProof/>
            <w:webHidden/>
          </w:rPr>
          <w:fldChar w:fldCharType="begin"/>
        </w:r>
        <w:r w:rsidR="00036C20">
          <w:rPr>
            <w:noProof/>
            <w:webHidden/>
          </w:rPr>
          <w:instrText xml:space="preserve"> PAGEREF _Toc42503809 \h </w:instrText>
        </w:r>
        <w:r w:rsidR="00036C20">
          <w:rPr>
            <w:noProof/>
            <w:webHidden/>
          </w:rPr>
        </w:r>
        <w:r w:rsidR="00036C20">
          <w:rPr>
            <w:noProof/>
            <w:webHidden/>
          </w:rPr>
          <w:fldChar w:fldCharType="separate"/>
        </w:r>
        <w:r w:rsidR="00036C20">
          <w:rPr>
            <w:noProof/>
            <w:webHidden/>
          </w:rPr>
          <w:t>4</w:t>
        </w:r>
        <w:r w:rsidR="00036C20">
          <w:rPr>
            <w:noProof/>
            <w:webHidden/>
          </w:rPr>
          <w:fldChar w:fldCharType="end"/>
        </w:r>
      </w:hyperlink>
    </w:p>
    <w:p w14:paraId="0AA29B1D" w14:textId="7E871C7A" w:rsidR="00036C20" w:rsidRDefault="00B9365D">
      <w:pPr>
        <w:pStyle w:val="Abbildungsverzeichnis"/>
        <w:tabs>
          <w:tab w:val="right" w:leader="dot" w:pos="9016"/>
        </w:tabs>
        <w:rPr>
          <w:noProof/>
        </w:rPr>
      </w:pPr>
      <w:hyperlink r:id="rId43" w:anchor="_Toc42503810" w:history="1">
        <w:r w:rsidR="00036C20" w:rsidRPr="00032240">
          <w:rPr>
            <w:rStyle w:val="Hyperlink"/>
            <w:noProof/>
          </w:rPr>
          <w:t>Abbildung 4 Resultierendes Soll-Bild mit Druck an Position von Druck in Ist-Bild</w:t>
        </w:r>
        <w:r w:rsidR="00036C20">
          <w:rPr>
            <w:noProof/>
            <w:webHidden/>
          </w:rPr>
          <w:tab/>
        </w:r>
        <w:r w:rsidR="00036C20">
          <w:rPr>
            <w:noProof/>
            <w:webHidden/>
          </w:rPr>
          <w:fldChar w:fldCharType="begin"/>
        </w:r>
        <w:r w:rsidR="00036C20">
          <w:rPr>
            <w:noProof/>
            <w:webHidden/>
          </w:rPr>
          <w:instrText xml:space="preserve"> PAGEREF _Toc42503810 \h </w:instrText>
        </w:r>
        <w:r w:rsidR="00036C20">
          <w:rPr>
            <w:noProof/>
            <w:webHidden/>
          </w:rPr>
        </w:r>
        <w:r w:rsidR="00036C20">
          <w:rPr>
            <w:noProof/>
            <w:webHidden/>
          </w:rPr>
          <w:fldChar w:fldCharType="separate"/>
        </w:r>
        <w:r w:rsidR="00036C20">
          <w:rPr>
            <w:noProof/>
            <w:webHidden/>
          </w:rPr>
          <w:t>4</w:t>
        </w:r>
        <w:r w:rsidR="00036C20">
          <w:rPr>
            <w:noProof/>
            <w:webHidden/>
          </w:rPr>
          <w:fldChar w:fldCharType="end"/>
        </w:r>
      </w:hyperlink>
    </w:p>
    <w:p w14:paraId="1B255312" w14:textId="50505C49" w:rsidR="00036C20" w:rsidRDefault="00B9365D">
      <w:pPr>
        <w:pStyle w:val="Abbildungsverzeichnis"/>
        <w:tabs>
          <w:tab w:val="right" w:leader="dot" w:pos="9016"/>
        </w:tabs>
        <w:rPr>
          <w:noProof/>
        </w:rPr>
      </w:pPr>
      <w:hyperlink r:id="rId44" w:anchor="_Toc42503811" w:history="1">
        <w:r w:rsidR="00036C20" w:rsidRPr="00032240">
          <w:rPr>
            <w:rStyle w:val="Hyperlink"/>
            <w:noProof/>
          </w:rPr>
          <w:t>Abbildung 5 Ist-Bild</w:t>
        </w:r>
        <w:r w:rsidR="00036C20">
          <w:rPr>
            <w:noProof/>
            <w:webHidden/>
          </w:rPr>
          <w:tab/>
        </w:r>
        <w:r w:rsidR="00036C20">
          <w:rPr>
            <w:noProof/>
            <w:webHidden/>
          </w:rPr>
          <w:fldChar w:fldCharType="begin"/>
        </w:r>
        <w:r w:rsidR="00036C20">
          <w:rPr>
            <w:noProof/>
            <w:webHidden/>
          </w:rPr>
          <w:instrText xml:space="preserve"> PAGEREF _Toc42503811 \h </w:instrText>
        </w:r>
        <w:r w:rsidR="00036C20">
          <w:rPr>
            <w:noProof/>
            <w:webHidden/>
          </w:rPr>
        </w:r>
        <w:r w:rsidR="00036C20">
          <w:rPr>
            <w:noProof/>
            <w:webHidden/>
          </w:rPr>
          <w:fldChar w:fldCharType="separate"/>
        </w:r>
        <w:r w:rsidR="00036C20">
          <w:rPr>
            <w:noProof/>
            <w:webHidden/>
          </w:rPr>
          <w:t>4</w:t>
        </w:r>
        <w:r w:rsidR="00036C20">
          <w:rPr>
            <w:noProof/>
            <w:webHidden/>
          </w:rPr>
          <w:fldChar w:fldCharType="end"/>
        </w:r>
      </w:hyperlink>
    </w:p>
    <w:p w14:paraId="01F0A179" w14:textId="5A333CF8" w:rsidR="00036C20" w:rsidRDefault="00B9365D">
      <w:pPr>
        <w:pStyle w:val="Abbildungsverzeichnis"/>
        <w:tabs>
          <w:tab w:val="right" w:leader="dot" w:pos="9016"/>
        </w:tabs>
        <w:rPr>
          <w:noProof/>
        </w:rPr>
      </w:pPr>
      <w:hyperlink w:anchor="_Toc42503812" w:history="1">
        <w:r w:rsidR="00036C20" w:rsidRPr="00032240">
          <w:rPr>
            <w:rStyle w:val="Hyperlink"/>
            <w:noProof/>
          </w:rPr>
          <w:t>Abbildung 6 Differenzbild</w:t>
        </w:r>
        <w:r w:rsidR="00036C20">
          <w:rPr>
            <w:noProof/>
            <w:webHidden/>
          </w:rPr>
          <w:tab/>
        </w:r>
        <w:r w:rsidR="00036C20">
          <w:rPr>
            <w:noProof/>
            <w:webHidden/>
          </w:rPr>
          <w:fldChar w:fldCharType="begin"/>
        </w:r>
        <w:r w:rsidR="00036C20">
          <w:rPr>
            <w:noProof/>
            <w:webHidden/>
          </w:rPr>
          <w:instrText xml:space="preserve"> PAGEREF _Toc42503812 \h </w:instrText>
        </w:r>
        <w:r w:rsidR="00036C20">
          <w:rPr>
            <w:noProof/>
            <w:webHidden/>
          </w:rPr>
        </w:r>
        <w:r w:rsidR="00036C20">
          <w:rPr>
            <w:noProof/>
            <w:webHidden/>
          </w:rPr>
          <w:fldChar w:fldCharType="separate"/>
        </w:r>
        <w:r w:rsidR="00036C20">
          <w:rPr>
            <w:noProof/>
            <w:webHidden/>
          </w:rPr>
          <w:t>5</w:t>
        </w:r>
        <w:r w:rsidR="00036C20">
          <w:rPr>
            <w:noProof/>
            <w:webHidden/>
          </w:rPr>
          <w:fldChar w:fldCharType="end"/>
        </w:r>
      </w:hyperlink>
    </w:p>
    <w:p w14:paraId="186B9879" w14:textId="076F60D3" w:rsidR="00036C20" w:rsidRPr="00036C20" w:rsidRDefault="00036C20" w:rsidP="00036C20">
      <w:r>
        <w:fldChar w:fldCharType="end"/>
      </w:r>
    </w:p>
    <w:p w14:paraId="0877B93B" w14:textId="29F046F9" w:rsidR="00546D67" w:rsidRPr="008231E3" w:rsidRDefault="00546D67" w:rsidP="00546D67">
      <w:pPr>
        <w:pStyle w:val="berschrift1"/>
        <w:rPr>
          <w:highlight w:val="yellow"/>
          <w:rPrChange w:id="70" w:author="Röthlisberger Marc 1 (s)" w:date="2020-06-09T17:41:00Z">
            <w:rPr/>
          </w:rPrChange>
        </w:rPr>
      </w:pPr>
      <w:r w:rsidRPr="008231E3">
        <w:rPr>
          <w:highlight w:val="yellow"/>
          <w:rPrChange w:id="71" w:author="Röthlisberger Marc 1 (s)" w:date="2020-06-09T17:41:00Z">
            <w:rPr/>
          </w:rPrChange>
        </w:rPr>
        <w:t>Quellen</w:t>
      </w:r>
    </w:p>
    <w:p w14:paraId="4BFA9448" w14:textId="77777777" w:rsidR="00F26424" w:rsidRPr="00F26424" w:rsidRDefault="00251654" w:rsidP="00F26424">
      <w:pPr>
        <w:pStyle w:val="Bibliography"/>
        <w:rPr>
          <w:rFonts w:ascii="Calibri" w:cs="Calibri"/>
          <w:lang w:val="de-DE"/>
        </w:rPr>
      </w:pPr>
      <w:r>
        <w:fldChar w:fldCharType="begin"/>
      </w:r>
      <w:r>
        <w:instrText xml:space="preserve"> ADDIN ZOTERO_BIBL {"uncited":[],"omitted":[],"custom":[]} CSL_BIBLIOGRAPHY </w:instrText>
      </w:r>
      <w:r>
        <w:fldChar w:fldCharType="separate"/>
      </w:r>
      <w:r w:rsidR="00F26424" w:rsidRPr="00F26424">
        <w:rPr>
          <w:rFonts w:ascii="Calibri" w:cs="Calibri"/>
          <w:lang w:val="de-DE"/>
        </w:rPr>
        <w:t>[1]</w:t>
      </w:r>
      <w:r w:rsidR="00F26424" w:rsidRPr="00F26424">
        <w:rPr>
          <w:rFonts w:ascii="Calibri" w:cs="Calibri"/>
          <w:lang w:val="de-DE"/>
        </w:rPr>
        <w:tab/>
        <w:t xml:space="preserve">Y. Zhang, </w:t>
      </w:r>
      <w:r w:rsidR="00F26424" w:rsidRPr="00F26424">
        <w:rPr>
          <w:rFonts w:ascii="Calibri" w:cs="Calibri"/>
          <w:i/>
          <w:iCs/>
          <w:lang w:val="de-DE"/>
        </w:rPr>
        <w:t>zhangyaqi1989/</w:t>
      </w:r>
      <w:proofErr w:type="spellStart"/>
      <w:r w:rsidR="00F26424" w:rsidRPr="00F26424">
        <w:rPr>
          <w:rFonts w:ascii="Calibri" w:cs="Calibri"/>
          <w:i/>
          <w:iCs/>
          <w:lang w:val="de-DE"/>
        </w:rPr>
        <w:t>Gcode</w:t>
      </w:r>
      <w:proofErr w:type="spellEnd"/>
      <w:r w:rsidR="00F26424" w:rsidRPr="00F26424">
        <w:rPr>
          <w:rFonts w:ascii="Calibri" w:cs="Calibri"/>
          <w:i/>
          <w:iCs/>
          <w:lang w:val="de-DE"/>
        </w:rPr>
        <w:t>-Reader</w:t>
      </w:r>
      <w:r w:rsidR="00F26424" w:rsidRPr="00F26424">
        <w:rPr>
          <w:rFonts w:ascii="Calibri" w:cs="Calibri"/>
          <w:lang w:val="de-DE"/>
        </w:rPr>
        <w:t>. 2020.</w:t>
      </w:r>
    </w:p>
    <w:p w14:paraId="6717624C" w14:textId="77777777" w:rsidR="00F26424" w:rsidRPr="00F26424" w:rsidRDefault="00F26424" w:rsidP="00F26424">
      <w:pPr>
        <w:pStyle w:val="Bibliography"/>
        <w:rPr>
          <w:rFonts w:ascii="Calibri" w:cs="Calibri"/>
          <w:lang w:val="de-DE"/>
        </w:rPr>
      </w:pPr>
      <w:r w:rsidRPr="00F26424">
        <w:rPr>
          <w:rFonts w:ascii="Calibri" w:cs="Calibri"/>
          <w:lang w:val="de-DE"/>
        </w:rPr>
        <w:t>[2]</w:t>
      </w:r>
      <w:r w:rsidRPr="00F26424">
        <w:rPr>
          <w:rFonts w:ascii="Calibri" w:cs="Calibri"/>
          <w:lang w:val="de-DE"/>
        </w:rPr>
        <w:tab/>
        <w:t>„Multi-</w:t>
      </w:r>
      <w:proofErr w:type="spellStart"/>
      <w:r w:rsidRPr="00F26424">
        <w:rPr>
          <w:rFonts w:ascii="Calibri" w:cs="Calibri"/>
          <w:lang w:val="de-DE"/>
        </w:rPr>
        <w:t>scale</w:t>
      </w:r>
      <w:proofErr w:type="spellEnd"/>
      <w:r w:rsidRPr="00F26424">
        <w:rPr>
          <w:rFonts w:ascii="Calibri" w:cs="Calibri"/>
          <w:lang w:val="de-DE"/>
        </w:rPr>
        <w:t xml:space="preserve"> Template </w:t>
      </w:r>
      <w:proofErr w:type="spellStart"/>
      <w:r w:rsidRPr="00F26424">
        <w:rPr>
          <w:rFonts w:ascii="Calibri" w:cs="Calibri"/>
          <w:lang w:val="de-DE"/>
        </w:rPr>
        <w:t>Matching</w:t>
      </w:r>
      <w:proofErr w:type="spellEnd"/>
      <w:r w:rsidRPr="00F26424">
        <w:rPr>
          <w:rFonts w:ascii="Calibri" w:cs="Calibri"/>
          <w:lang w:val="de-DE"/>
        </w:rPr>
        <w:t xml:space="preserve"> </w:t>
      </w:r>
      <w:proofErr w:type="spellStart"/>
      <w:r w:rsidRPr="00F26424">
        <w:rPr>
          <w:rFonts w:ascii="Calibri" w:cs="Calibri"/>
          <w:lang w:val="de-DE"/>
        </w:rPr>
        <w:t>using</w:t>
      </w:r>
      <w:proofErr w:type="spellEnd"/>
      <w:r w:rsidRPr="00F26424">
        <w:rPr>
          <w:rFonts w:ascii="Calibri" w:cs="Calibri"/>
          <w:lang w:val="de-DE"/>
        </w:rPr>
        <w:t xml:space="preserve"> Python </w:t>
      </w:r>
      <w:proofErr w:type="spellStart"/>
      <w:r w:rsidRPr="00F26424">
        <w:rPr>
          <w:rFonts w:ascii="Calibri" w:cs="Calibri"/>
          <w:lang w:val="de-DE"/>
        </w:rPr>
        <w:t>and</w:t>
      </w:r>
      <w:proofErr w:type="spellEnd"/>
      <w:r w:rsidRPr="00F26424">
        <w:rPr>
          <w:rFonts w:ascii="Calibri" w:cs="Calibri"/>
          <w:lang w:val="de-DE"/>
        </w:rPr>
        <w:t xml:space="preserve"> </w:t>
      </w:r>
      <w:proofErr w:type="spellStart"/>
      <w:r w:rsidRPr="00F26424">
        <w:rPr>
          <w:rFonts w:ascii="Calibri" w:cs="Calibri"/>
          <w:lang w:val="de-DE"/>
        </w:rPr>
        <w:t>OpenCV</w:t>
      </w:r>
      <w:proofErr w:type="spellEnd"/>
      <w:r w:rsidRPr="00F26424">
        <w:rPr>
          <w:rFonts w:ascii="Calibri" w:cs="Calibri"/>
          <w:lang w:val="de-DE"/>
        </w:rPr>
        <w:t xml:space="preserve">“, </w:t>
      </w:r>
      <w:proofErr w:type="spellStart"/>
      <w:r w:rsidRPr="00F26424">
        <w:rPr>
          <w:rFonts w:ascii="Calibri" w:cs="Calibri"/>
          <w:i/>
          <w:iCs/>
          <w:lang w:val="de-DE"/>
        </w:rPr>
        <w:t>PyImageSearch</w:t>
      </w:r>
      <w:proofErr w:type="spellEnd"/>
      <w:r w:rsidRPr="00F26424">
        <w:rPr>
          <w:rFonts w:ascii="Calibri" w:cs="Calibri"/>
          <w:lang w:val="de-DE"/>
        </w:rPr>
        <w:t>, Jan. 26, 2015. https://www.pyimagesearch.com/2015/01/26/multi-scale-template-matching-using-python-opencv/ (zugegriffen Juni 10, 2020).</w:t>
      </w:r>
    </w:p>
    <w:p w14:paraId="1F310EF5" w14:textId="33B04D0E" w:rsidR="00251654" w:rsidRDefault="00251654" w:rsidP="00964CE8">
      <w:pPr>
        <w:rPr>
          <w:sz w:val="24"/>
          <w:lang w:val="en-US"/>
        </w:rPr>
      </w:pPr>
      <w:r>
        <w:rPr>
          <w:sz w:val="24"/>
          <w:lang w:val="en-US"/>
        </w:rPr>
        <w:fldChar w:fldCharType="end"/>
      </w:r>
    </w:p>
    <w:p w14:paraId="7CEA2F56" w14:textId="77777777" w:rsidR="00251654" w:rsidRDefault="00251654" w:rsidP="00964CE8">
      <w:pPr>
        <w:rPr>
          <w:sz w:val="24"/>
          <w:lang w:val="en-US"/>
        </w:rPr>
      </w:pPr>
    </w:p>
    <w:p w14:paraId="01DF8292" w14:textId="38179CE1" w:rsidR="00964CE8" w:rsidRDefault="00964CE8" w:rsidP="00964CE8">
      <w:pPr>
        <w:rPr>
          <w:ins w:id="72" w:author="Röthlisberger Marc 1 (s)" w:date="2020-06-09T17:40:00Z"/>
          <w:sz w:val="24"/>
          <w:lang w:val="en-US"/>
        </w:rPr>
      </w:pPr>
      <w:r>
        <w:rPr>
          <w:sz w:val="24"/>
          <w:lang w:val="en-US"/>
        </w:rPr>
        <w:t xml:space="preserve">Open Source Computer Vision Library, </w:t>
      </w:r>
      <w:proofErr w:type="spellStart"/>
      <w:r>
        <w:rPr>
          <w:sz w:val="24"/>
          <w:lang w:val="en-US"/>
        </w:rPr>
        <w:t>Itseez</w:t>
      </w:r>
      <w:proofErr w:type="spellEnd"/>
      <w:r>
        <w:rPr>
          <w:sz w:val="24"/>
          <w:lang w:val="en-US"/>
        </w:rPr>
        <w:t xml:space="preserve">, 2015, </w:t>
      </w:r>
      <w:ins w:id="73" w:author="Röthlisberger Marc 1 (s)" w:date="2020-06-09T17:40:00Z">
        <w:r w:rsidR="00404686">
          <w:rPr>
            <w:sz w:val="24"/>
            <w:lang w:val="en-US"/>
          </w:rPr>
          <w:fldChar w:fldCharType="begin"/>
        </w:r>
        <w:r w:rsidR="00404686">
          <w:rPr>
            <w:sz w:val="24"/>
            <w:lang w:val="en-US"/>
          </w:rPr>
          <w:instrText xml:space="preserve"> HYPERLINK "</w:instrText>
        </w:r>
      </w:ins>
      <w:r w:rsidR="00404686">
        <w:rPr>
          <w:sz w:val="24"/>
          <w:lang w:val="en-US"/>
        </w:rPr>
        <w:instrText>https://github.com/itseez/opencv</w:instrText>
      </w:r>
      <w:ins w:id="74" w:author="Röthlisberger Marc 1 (s)" w:date="2020-06-09T17:40:00Z">
        <w:r w:rsidR="00404686">
          <w:rPr>
            <w:sz w:val="24"/>
            <w:lang w:val="en-US"/>
          </w:rPr>
          <w:instrText xml:space="preserve">" </w:instrText>
        </w:r>
        <w:r w:rsidR="00404686">
          <w:rPr>
            <w:sz w:val="24"/>
            <w:lang w:val="en-US"/>
          </w:rPr>
          <w:fldChar w:fldCharType="separate"/>
        </w:r>
      </w:ins>
      <w:r w:rsidR="00404686" w:rsidRPr="007A7E00">
        <w:rPr>
          <w:rStyle w:val="Hyperlink"/>
          <w:sz w:val="24"/>
          <w:lang w:val="en-US"/>
        </w:rPr>
        <w:t>https://github.com/itseez/opencv</w:t>
      </w:r>
      <w:ins w:id="75" w:author="Röthlisberger Marc 1 (s)" w:date="2020-06-09T17:40:00Z">
        <w:r w:rsidR="00404686">
          <w:rPr>
            <w:sz w:val="24"/>
            <w:lang w:val="en-US"/>
          </w:rPr>
          <w:fldChar w:fldCharType="end"/>
        </w:r>
      </w:ins>
    </w:p>
    <w:p w14:paraId="30737593" w14:textId="4B44E962" w:rsidR="00404686" w:rsidRDefault="00404686" w:rsidP="00964CE8">
      <w:pPr>
        <w:rPr>
          <w:ins w:id="76" w:author="Röthlisberger Marc 1 (s)" w:date="2020-06-09T17:40:00Z"/>
          <w:sz w:val="24"/>
          <w:lang w:val="en-US"/>
        </w:rPr>
      </w:pPr>
    </w:p>
    <w:p w14:paraId="2DBA2813" w14:textId="67C7A653" w:rsidR="00404686" w:rsidRDefault="00404686" w:rsidP="00964CE8">
      <w:pPr>
        <w:rPr>
          <w:ins w:id="77" w:author="Röthlisberger Marc 1 (s)" w:date="2020-06-09T17:40:00Z"/>
          <w:sz w:val="24"/>
          <w:lang w:val="en-US"/>
        </w:rPr>
      </w:pPr>
      <w:proofErr w:type="spellStart"/>
      <w:ins w:id="78" w:author="Röthlisberger Marc 1 (s)" w:date="2020-06-09T17:40:00Z">
        <w:r>
          <w:rPr>
            <w:sz w:val="24"/>
            <w:lang w:val="en-US"/>
          </w:rPr>
          <w:lastRenderedPageBreak/>
          <w:t>Librarie</w:t>
        </w:r>
        <w:proofErr w:type="spellEnd"/>
        <w:r>
          <w:rPr>
            <w:sz w:val="24"/>
            <w:lang w:val="en-US"/>
          </w:rPr>
          <w:t xml:space="preserve"> </w:t>
        </w:r>
        <w:proofErr w:type="spellStart"/>
        <w:r>
          <w:rPr>
            <w:sz w:val="24"/>
            <w:lang w:val="en-US"/>
          </w:rPr>
          <w:t>Versionen</w:t>
        </w:r>
        <w:proofErr w:type="spellEnd"/>
      </w:ins>
    </w:p>
    <w:p w14:paraId="2193FB75" w14:textId="77777777" w:rsidR="008231E3" w:rsidRPr="009B0125" w:rsidRDefault="008231E3" w:rsidP="008231E3">
      <w:pPr>
        <w:rPr>
          <w:ins w:id="79" w:author="Röthlisberger Marc 1 (s)" w:date="2020-06-09T17:41:00Z"/>
        </w:rPr>
      </w:pPr>
      <w:ins w:id="80" w:author="Röthlisberger Marc 1 (s)" w:date="2020-06-09T17:41:00Z">
        <w:r>
          <w:t xml:space="preserve">Instruktionen </w:t>
        </w:r>
        <w:proofErr w:type="gramStart"/>
        <w:r>
          <w:t>betreffend der Reproduzierbarkeit</w:t>
        </w:r>
        <w:proofErr w:type="gramEnd"/>
        <w:r>
          <w:t xml:space="preserve"> sind auf </w:t>
        </w:r>
        <w:proofErr w:type="spellStart"/>
        <w:r>
          <w:t>GitLab</w:t>
        </w:r>
        <w:proofErr w:type="spellEnd"/>
        <w:r>
          <w:t xml:space="preserve"> im readme.md festgehalten.</w:t>
        </w:r>
      </w:ins>
    </w:p>
    <w:p w14:paraId="7144A613" w14:textId="71A424A1" w:rsidR="00404686" w:rsidRDefault="00404686" w:rsidP="00964CE8">
      <w:pPr>
        <w:rPr>
          <w:ins w:id="81" w:author="Röthlisberger Marc 1 (s)" w:date="2020-06-09T17:40:00Z"/>
          <w:sz w:val="24"/>
          <w:lang w:val="en-US"/>
        </w:rPr>
      </w:pPr>
    </w:p>
    <w:p w14:paraId="411E2CE6" w14:textId="77777777" w:rsidR="00404686" w:rsidRPr="00964CE8" w:rsidRDefault="00404686" w:rsidP="00964CE8"/>
    <w:sectPr w:rsidR="00404686" w:rsidRPr="00964C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manu97@gmx.ch" w:date="2020-06-06T17:18:00Z" w:initials="M">
    <w:p w14:paraId="227D6ECE" w14:textId="40D18E7A" w:rsidR="006E45AB" w:rsidRDefault="006E45AB">
      <w:pPr>
        <w:pStyle w:val="Kommentartext"/>
      </w:pPr>
      <w:r>
        <w:rPr>
          <w:rStyle w:val="Kommentarzeichen"/>
        </w:rPr>
        <w:annotationRef/>
      </w:r>
      <w:r>
        <w:t>ersetzen</w:t>
      </w:r>
    </w:p>
  </w:comment>
  <w:comment w:id="24" w:author="Marc Röthlisberger" w:date="2020-06-10T10:45:00Z" w:initials="RM1(">
    <w:p w14:paraId="6B39E6A1" w14:textId="793CFFAE" w:rsidR="00856FF4" w:rsidRDefault="00856FF4">
      <w:pPr>
        <w:pStyle w:val="Kommentartext"/>
      </w:pPr>
      <w:r>
        <w:rPr>
          <w:rStyle w:val="Kommentarzeichen"/>
        </w:rPr>
        <w:annotationRef/>
      </w:r>
      <w:r>
        <w:t>Wurde dieser nicht bereits vorweg generiert?</w:t>
      </w:r>
    </w:p>
  </w:comment>
  <w:comment w:id="25" w:author="Marc Röthlisberger" w:date="2020-06-10T10:47:00Z" w:initials="RM1(">
    <w:p w14:paraId="0420F936" w14:textId="2F05052F" w:rsidR="00D86A23" w:rsidRDefault="00D86A23">
      <w:pPr>
        <w:pStyle w:val="Kommentartext"/>
      </w:pPr>
      <w:r>
        <w:rPr>
          <w:rStyle w:val="Kommentarzeichen"/>
        </w:rPr>
        <w:annotationRef/>
      </w:r>
      <w:r>
        <w:t>Des Druckkopfs?</w:t>
      </w:r>
    </w:p>
  </w:comment>
  <w:comment w:id="26" w:author="Marc Röthlisberger" w:date="2020-06-10T10:48:00Z" w:initials="RM1(">
    <w:p w14:paraId="664B01AA" w14:textId="7C87DF97" w:rsidR="0071061E" w:rsidRDefault="0071061E">
      <w:pPr>
        <w:pStyle w:val="Kommentartext"/>
      </w:pPr>
      <w:r>
        <w:rPr>
          <w:rStyle w:val="Kommentarzeichen"/>
        </w:rPr>
        <w:annotationRef/>
      </w:r>
      <w:proofErr w:type="spellStart"/>
      <w:r>
        <w:t>hmmmm</w:t>
      </w:r>
      <w:proofErr w:type="spellEnd"/>
    </w:p>
  </w:comment>
  <w:comment w:id="27" w:author="Marc Röthlisberger" w:date="2020-06-10T10:49:00Z" w:initials="RM1(">
    <w:p w14:paraId="79119AB8" w14:textId="622D2300" w:rsidR="00686CFB" w:rsidRDefault="00686CFB">
      <w:pPr>
        <w:pStyle w:val="Kommentartext"/>
      </w:pPr>
      <w:r>
        <w:rPr>
          <w:rStyle w:val="Kommentarzeichen"/>
        </w:rPr>
        <w:annotationRef/>
      </w:r>
      <w:r w:rsidR="00215650">
        <w:t>Sollte das «readme.md» sein?</w:t>
      </w:r>
    </w:p>
  </w:comment>
  <w:comment w:id="28" w:author="Marc Röthlisberger" w:date="2020-06-10T10:50:00Z" w:initials="RM1(">
    <w:p w14:paraId="537B8E7D" w14:textId="39776A5E" w:rsidR="00CF468D" w:rsidRDefault="00CF468D">
      <w:pPr>
        <w:pStyle w:val="Kommentartext"/>
      </w:pPr>
      <w:r>
        <w:rPr>
          <w:rStyle w:val="Kommentarzeichen"/>
        </w:rPr>
        <w:annotationRef/>
      </w:r>
      <w:r w:rsidR="007E2871">
        <w:t xml:space="preserve">Wie genau? Erschütterungen reduzierten </w:t>
      </w:r>
      <w:proofErr w:type="gramStart"/>
      <w:r w:rsidR="007E2871">
        <w:t>usw. ?</w:t>
      </w:r>
      <w:proofErr w:type="gramEnd"/>
    </w:p>
  </w:comment>
  <w:comment w:id="29" w:author="Marc Röthlisberger" w:date="2020-06-10T10:53:00Z" w:initials="RM1(">
    <w:p w14:paraId="4A5B2B4C" w14:textId="0DC7B1F0" w:rsidR="001C08B4" w:rsidRDefault="001C08B4">
      <w:pPr>
        <w:pStyle w:val="Kommentartext"/>
      </w:pPr>
      <w:r>
        <w:rPr>
          <w:rStyle w:val="Kommentarzeichen"/>
        </w:rPr>
        <w:annotationRef/>
      </w:r>
      <w:r w:rsidR="00305C02">
        <w:t xml:space="preserve">Nicht ganz klar. Was sind </w:t>
      </w:r>
      <w:proofErr w:type="spellStart"/>
      <w:r w:rsidR="00305C02">
        <w:t>BoundingBox</w:t>
      </w:r>
      <w:proofErr w:type="spellEnd"/>
      <w:r w:rsidR="00305C02">
        <w:t xml:space="preserve"> und Ausgangspositions-Bereich?</w:t>
      </w:r>
    </w:p>
  </w:comment>
  <w:comment w:id="30" w:author="Marc Röthlisberger" w:date="2020-06-10T10:56:00Z" w:initials="RM1(">
    <w:p w14:paraId="37533A7D" w14:textId="13840232" w:rsidR="006C64F4" w:rsidRDefault="006C64F4">
      <w:pPr>
        <w:pStyle w:val="Kommentartext"/>
      </w:pPr>
      <w:r>
        <w:rPr>
          <w:rStyle w:val="Kommentarzeichen"/>
        </w:rPr>
        <w:annotationRef/>
      </w:r>
      <w:r w:rsidR="001158D0">
        <w:t>In welchem .</w:t>
      </w:r>
      <w:proofErr w:type="spellStart"/>
      <w:r w:rsidR="001158D0">
        <w:t>py</w:t>
      </w:r>
      <w:proofErr w:type="spellEnd"/>
      <w:r w:rsidR="001158D0">
        <w:t xml:space="preserve"> File sind wir? </w:t>
      </w:r>
    </w:p>
  </w:comment>
  <w:comment w:id="32" w:author="Marc Röthlisberger" w:date="2020-06-10T11:04:00Z" w:initials="RM1(">
    <w:p w14:paraId="5DEF9108" w14:textId="77777777" w:rsidR="00AC1D22" w:rsidRDefault="00AC1D22">
      <w:pPr>
        <w:pStyle w:val="Kommentartext"/>
      </w:pPr>
      <w:r>
        <w:rPr>
          <w:rStyle w:val="Kommentarzeichen"/>
        </w:rPr>
        <w:annotationRef/>
      </w:r>
      <w:r>
        <w:t>Main.py oder imageprocessing.py?</w:t>
      </w:r>
    </w:p>
    <w:p w14:paraId="5D84FB93" w14:textId="45E0D8F2" w:rsidR="00AC1D22" w:rsidRDefault="00AC1D22">
      <w:pPr>
        <w:pStyle w:val="Kommentartext"/>
      </w:pPr>
    </w:p>
  </w:comment>
  <w:comment w:id="38" w:author="Marc Röthlisberger" w:date="2020-06-11T11:43:00Z" w:initials="RM1(">
    <w:p w14:paraId="4D0B067A" w14:textId="348E8BA2" w:rsidR="00D31AC1" w:rsidRDefault="008A6DEC">
      <w:pPr>
        <w:pStyle w:val="Kommentartext"/>
      </w:pPr>
      <w:r>
        <w:rPr>
          <w:rStyle w:val="Kommentarzeichen"/>
        </w:rPr>
        <w:annotationRef/>
      </w:r>
      <w:r w:rsidR="00D31AC1">
        <w:t xml:space="preserve">Soll dieser Text nicht eher zu: </w:t>
      </w:r>
      <w:r w:rsidR="00D31AC1" w:rsidRPr="00D31AC1">
        <w:t>PLOTTEN DER SOLL-BILDER</w:t>
      </w:r>
      <w:r w:rsidR="00D31AC1">
        <w:t>?</w:t>
      </w:r>
    </w:p>
  </w:comment>
  <w:comment w:id="39" w:author="Marc Röthlisberger" w:date="2020-06-11T11:51:00Z" w:initials="RM1(">
    <w:p w14:paraId="20FBBB3B" w14:textId="69CEBED2" w:rsidR="00F1347B" w:rsidRDefault="00F1347B">
      <w:pPr>
        <w:pStyle w:val="Kommentartext"/>
      </w:pPr>
      <w:r>
        <w:rPr>
          <w:rStyle w:val="Kommentarzeichen"/>
        </w:rPr>
        <w:annotationRef/>
      </w:r>
      <w:r>
        <w:t>Es gibt einige Schritte, welche eigentlich vor den Start des Drucks erfolgen sollten.</w:t>
      </w:r>
    </w:p>
  </w:comment>
  <w:comment w:id="42" w:author="Marc Röthlisberger" w:date="2020-06-10T12:38:00Z" w:initials="RM1(">
    <w:p w14:paraId="120F94E9" w14:textId="120C06C6" w:rsidR="002C25A3" w:rsidRDefault="002C25A3">
      <w:pPr>
        <w:pStyle w:val="Kommentartext"/>
      </w:pPr>
      <w:r>
        <w:rPr>
          <w:rStyle w:val="Kommentarzeichen"/>
        </w:rPr>
        <w:annotationRef/>
      </w:r>
      <w:r w:rsidR="002461B1">
        <w:t xml:space="preserve">Etwas holprig? </w:t>
      </w:r>
    </w:p>
  </w:comment>
  <w:comment w:id="49" w:author="Marc Röthlisberger" w:date="2020-06-10T12:54:00Z" w:initials="RM1(">
    <w:p w14:paraId="0E1BDF76" w14:textId="53967B19" w:rsidR="0014394D" w:rsidRDefault="0014394D">
      <w:pPr>
        <w:pStyle w:val="Kommentartext"/>
      </w:pPr>
      <w:r>
        <w:rPr>
          <w:rStyle w:val="Kommentarzeichen"/>
        </w:rPr>
        <w:annotationRef/>
      </w:r>
      <w:proofErr w:type="spellStart"/>
      <w:r w:rsidR="006B4EAB">
        <w:t>hmmm</w:t>
      </w:r>
      <w:proofErr w:type="spellEnd"/>
    </w:p>
  </w:comment>
  <w:comment w:id="65" w:author="Marc Röthlisberger" w:date="2020-06-10T13:34:00Z" w:initials="RM1(">
    <w:p w14:paraId="0AB19A7A" w14:textId="787419DF" w:rsidR="0034169E" w:rsidRDefault="0034169E">
      <w:pPr>
        <w:pStyle w:val="Kommentartext"/>
      </w:pPr>
      <w:r>
        <w:rPr>
          <w:rStyle w:val="Kommentarzeichen"/>
        </w:rPr>
        <w:annotationRef/>
      </w:r>
      <w:r w:rsidR="00545F7D">
        <w:t>STABIIIIL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7D6ECE" w15:done="0"/>
  <w15:commentEx w15:paraId="6B39E6A1" w15:done="0"/>
  <w15:commentEx w15:paraId="0420F936" w15:done="0"/>
  <w15:commentEx w15:paraId="664B01AA" w15:done="1"/>
  <w15:commentEx w15:paraId="79119AB8" w15:done="0"/>
  <w15:commentEx w15:paraId="537B8E7D" w15:done="1"/>
  <w15:commentEx w15:paraId="4A5B2B4C" w15:done="0"/>
  <w15:commentEx w15:paraId="37533A7D" w15:done="1"/>
  <w15:commentEx w15:paraId="5D84FB93" w15:done="0"/>
  <w15:commentEx w15:paraId="4D0B067A" w15:done="0"/>
  <w15:commentEx w15:paraId="20FBBB3B" w15:done="0"/>
  <w15:commentEx w15:paraId="120F94E9" w15:done="0"/>
  <w15:commentEx w15:paraId="0E1BDF76" w15:done="0"/>
  <w15:commentEx w15:paraId="0AB19A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64E49" w16cex:dateUtc="2020-06-06T15:18:00Z"/>
  <w16cex:commentExtensible w16cex:durableId="228B3855" w16cex:dateUtc="2020-06-10T08:45:00Z"/>
  <w16cex:commentExtensible w16cex:durableId="228B38D4" w16cex:dateUtc="2020-06-10T08:47:00Z"/>
  <w16cex:commentExtensible w16cex:durableId="228B38EF" w16cex:dateUtc="2020-06-10T08:48:00Z"/>
  <w16cex:commentExtensible w16cex:durableId="228B3933" w16cex:dateUtc="2020-06-10T08:49:00Z"/>
  <w16cex:commentExtensible w16cex:durableId="228B398F" w16cex:dateUtc="2020-06-10T08:50:00Z"/>
  <w16cex:commentExtensible w16cex:durableId="228B3A3E" w16cex:dateUtc="2020-06-10T08:53:00Z"/>
  <w16cex:commentExtensible w16cex:durableId="228B3AE6" w16cex:dateUtc="2020-06-10T08:56:00Z"/>
  <w16cex:commentExtensible w16cex:durableId="228B3CC7" w16cex:dateUtc="2020-06-10T09:04:00Z"/>
  <w16cex:commentExtensible w16cex:durableId="228C9758" w16cex:dateUtc="2020-06-11T09:43:00Z"/>
  <w16cex:commentExtensible w16cex:durableId="228C9931" w16cex:dateUtc="2020-06-11T09:51:00Z"/>
  <w16cex:commentExtensible w16cex:durableId="228B52BD" w16cex:dateUtc="2020-06-10T10:38:00Z"/>
  <w16cex:commentExtensible w16cex:durableId="228B569F" w16cex:dateUtc="2020-06-10T10:54:00Z"/>
  <w16cex:commentExtensible w16cex:durableId="228B5FDE" w16cex:dateUtc="2020-06-10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7D6ECE" w16cid:durableId="22864E49"/>
  <w16cid:commentId w16cid:paraId="6B39E6A1" w16cid:durableId="228B3855"/>
  <w16cid:commentId w16cid:paraId="0420F936" w16cid:durableId="228B38D4"/>
  <w16cid:commentId w16cid:paraId="664B01AA" w16cid:durableId="228B38EF"/>
  <w16cid:commentId w16cid:paraId="79119AB8" w16cid:durableId="228B3933"/>
  <w16cid:commentId w16cid:paraId="537B8E7D" w16cid:durableId="228B398F"/>
  <w16cid:commentId w16cid:paraId="4A5B2B4C" w16cid:durableId="228B3A3E"/>
  <w16cid:commentId w16cid:paraId="37533A7D" w16cid:durableId="228B3AE6"/>
  <w16cid:commentId w16cid:paraId="5D84FB93" w16cid:durableId="228B3CC7"/>
  <w16cid:commentId w16cid:paraId="4D0B067A" w16cid:durableId="228C9758"/>
  <w16cid:commentId w16cid:paraId="20FBBB3B" w16cid:durableId="228C9931"/>
  <w16cid:commentId w16cid:paraId="120F94E9" w16cid:durableId="228B52BD"/>
  <w16cid:commentId w16cid:paraId="0E1BDF76" w16cid:durableId="228B569F"/>
  <w16cid:commentId w16cid:paraId="0AB19A7A" w16cid:durableId="228B5F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2A1BA9"/>
    <w:multiLevelType w:val="hybridMultilevel"/>
    <w:tmpl w:val="207EF5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FA0B60"/>
    <w:multiLevelType w:val="hybridMultilevel"/>
    <w:tmpl w:val="1F9AB538"/>
    <w:lvl w:ilvl="0" w:tplc="CFDE0C6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96098C"/>
    <w:multiLevelType w:val="hybridMultilevel"/>
    <w:tmpl w:val="DF9CFB12"/>
    <w:lvl w:ilvl="0" w:tplc="C56E859A">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63E49E7"/>
    <w:multiLevelType w:val="hybridMultilevel"/>
    <w:tmpl w:val="C4BCF6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004076A"/>
    <w:multiLevelType w:val="hybridMultilevel"/>
    <w:tmpl w:val="DDDE3B2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4"/>
  </w:num>
  <w:num w:numId="14">
    <w:abstractNumId w:val="5"/>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öthlisberger Marc 1 (s)">
    <w15:presenceInfo w15:providerId="AD" w15:userId="S::marc.roethlisberger1@students.fhnw.ch::82f5deea-3886-40d7-a406-6412d4eecf8b"/>
  </w15:person>
  <w15:person w15:author="manu97@gmx.ch">
    <w15:presenceInfo w15:providerId="Windows Live" w15:userId="88169e015dc462cd"/>
  </w15:person>
  <w15:person w15:author="Marc Röthlisberger">
    <w15:presenceInfo w15:providerId="Windows Live" w15:userId="6124ae67b0643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F3"/>
    <w:rsid w:val="0000219E"/>
    <w:rsid w:val="00021DA5"/>
    <w:rsid w:val="000258F3"/>
    <w:rsid w:val="00036C20"/>
    <w:rsid w:val="00046EDE"/>
    <w:rsid w:val="000828ED"/>
    <w:rsid w:val="0009301E"/>
    <w:rsid w:val="000A40F9"/>
    <w:rsid w:val="000C3A28"/>
    <w:rsid w:val="000D08CC"/>
    <w:rsid w:val="000E5097"/>
    <w:rsid w:val="000F33A2"/>
    <w:rsid w:val="00102E88"/>
    <w:rsid w:val="001158D0"/>
    <w:rsid w:val="00136980"/>
    <w:rsid w:val="0014394D"/>
    <w:rsid w:val="001632CA"/>
    <w:rsid w:val="00173A9B"/>
    <w:rsid w:val="00197053"/>
    <w:rsid w:val="00197946"/>
    <w:rsid w:val="001A672B"/>
    <w:rsid w:val="001C010D"/>
    <w:rsid w:val="001C08B4"/>
    <w:rsid w:val="001E4ACB"/>
    <w:rsid w:val="001F3201"/>
    <w:rsid w:val="001F5A22"/>
    <w:rsid w:val="00201FAB"/>
    <w:rsid w:val="00215650"/>
    <w:rsid w:val="002203A1"/>
    <w:rsid w:val="00242639"/>
    <w:rsid w:val="002461B1"/>
    <w:rsid w:val="00247E80"/>
    <w:rsid w:val="00251654"/>
    <w:rsid w:val="00253742"/>
    <w:rsid w:val="00293A85"/>
    <w:rsid w:val="0029616A"/>
    <w:rsid w:val="002B54CE"/>
    <w:rsid w:val="002C25A3"/>
    <w:rsid w:val="002E369F"/>
    <w:rsid w:val="002F3B66"/>
    <w:rsid w:val="00305C02"/>
    <w:rsid w:val="0034169E"/>
    <w:rsid w:val="003513D2"/>
    <w:rsid w:val="003800AE"/>
    <w:rsid w:val="00382E47"/>
    <w:rsid w:val="00396087"/>
    <w:rsid w:val="003A7373"/>
    <w:rsid w:val="003C3B35"/>
    <w:rsid w:val="003E2253"/>
    <w:rsid w:val="003F2239"/>
    <w:rsid w:val="00400CEF"/>
    <w:rsid w:val="00400D0F"/>
    <w:rsid w:val="00404686"/>
    <w:rsid w:val="004218F6"/>
    <w:rsid w:val="00430253"/>
    <w:rsid w:val="00444A87"/>
    <w:rsid w:val="0045030C"/>
    <w:rsid w:val="004568AF"/>
    <w:rsid w:val="00470360"/>
    <w:rsid w:val="00471C90"/>
    <w:rsid w:val="004E2F94"/>
    <w:rsid w:val="004E4EDE"/>
    <w:rsid w:val="00505EF0"/>
    <w:rsid w:val="005074D7"/>
    <w:rsid w:val="00511CA4"/>
    <w:rsid w:val="00512673"/>
    <w:rsid w:val="00517241"/>
    <w:rsid w:val="00533678"/>
    <w:rsid w:val="00536A63"/>
    <w:rsid w:val="00536DC3"/>
    <w:rsid w:val="00537695"/>
    <w:rsid w:val="00545F7D"/>
    <w:rsid w:val="00546D67"/>
    <w:rsid w:val="005575D2"/>
    <w:rsid w:val="00570F07"/>
    <w:rsid w:val="005727A7"/>
    <w:rsid w:val="005845F3"/>
    <w:rsid w:val="005A0F28"/>
    <w:rsid w:val="005B0664"/>
    <w:rsid w:val="005B3910"/>
    <w:rsid w:val="005C1E79"/>
    <w:rsid w:val="005C67D4"/>
    <w:rsid w:val="005E71B7"/>
    <w:rsid w:val="005F484B"/>
    <w:rsid w:val="006070F8"/>
    <w:rsid w:val="006075BF"/>
    <w:rsid w:val="00614DA4"/>
    <w:rsid w:val="00622217"/>
    <w:rsid w:val="006407F8"/>
    <w:rsid w:val="006711AF"/>
    <w:rsid w:val="006817D0"/>
    <w:rsid w:val="00686CFB"/>
    <w:rsid w:val="00691725"/>
    <w:rsid w:val="006A5B52"/>
    <w:rsid w:val="006A6ABA"/>
    <w:rsid w:val="006B4EAB"/>
    <w:rsid w:val="006C64F4"/>
    <w:rsid w:val="006D38FE"/>
    <w:rsid w:val="006E45AB"/>
    <w:rsid w:val="006F18BD"/>
    <w:rsid w:val="006F5A55"/>
    <w:rsid w:val="00703D4D"/>
    <w:rsid w:val="00703DFC"/>
    <w:rsid w:val="00704C42"/>
    <w:rsid w:val="0071061E"/>
    <w:rsid w:val="00715666"/>
    <w:rsid w:val="00731FEE"/>
    <w:rsid w:val="00792A0E"/>
    <w:rsid w:val="007B3BDC"/>
    <w:rsid w:val="007C1216"/>
    <w:rsid w:val="007C4AAB"/>
    <w:rsid w:val="007E2871"/>
    <w:rsid w:val="007F019B"/>
    <w:rsid w:val="007F3588"/>
    <w:rsid w:val="008231E3"/>
    <w:rsid w:val="00843D70"/>
    <w:rsid w:val="00856FF4"/>
    <w:rsid w:val="00893636"/>
    <w:rsid w:val="008A6DEC"/>
    <w:rsid w:val="008B1A05"/>
    <w:rsid w:val="008B4921"/>
    <w:rsid w:val="008B7CD7"/>
    <w:rsid w:val="008C67EF"/>
    <w:rsid w:val="008E0EA4"/>
    <w:rsid w:val="008E5F58"/>
    <w:rsid w:val="00915923"/>
    <w:rsid w:val="009312D4"/>
    <w:rsid w:val="00941A16"/>
    <w:rsid w:val="00951E5F"/>
    <w:rsid w:val="009627CE"/>
    <w:rsid w:val="00964CE8"/>
    <w:rsid w:val="00983642"/>
    <w:rsid w:val="00992C71"/>
    <w:rsid w:val="009939AE"/>
    <w:rsid w:val="009A4222"/>
    <w:rsid w:val="009B14C6"/>
    <w:rsid w:val="009C6062"/>
    <w:rsid w:val="009D0989"/>
    <w:rsid w:val="009F28E4"/>
    <w:rsid w:val="009F50BE"/>
    <w:rsid w:val="00A04AA7"/>
    <w:rsid w:val="00A224F9"/>
    <w:rsid w:val="00A32947"/>
    <w:rsid w:val="00A33260"/>
    <w:rsid w:val="00A4464F"/>
    <w:rsid w:val="00A4655A"/>
    <w:rsid w:val="00A4699A"/>
    <w:rsid w:val="00AB79B7"/>
    <w:rsid w:val="00AC1D22"/>
    <w:rsid w:val="00AC1D81"/>
    <w:rsid w:val="00AD5AED"/>
    <w:rsid w:val="00AF1E12"/>
    <w:rsid w:val="00B27308"/>
    <w:rsid w:val="00B27759"/>
    <w:rsid w:val="00B66116"/>
    <w:rsid w:val="00B9365D"/>
    <w:rsid w:val="00BA0CE2"/>
    <w:rsid w:val="00BA5D98"/>
    <w:rsid w:val="00BA5F78"/>
    <w:rsid w:val="00BD7631"/>
    <w:rsid w:val="00BE45D9"/>
    <w:rsid w:val="00BE6E5D"/>
    <w:rsid w:val="00BF36FA"/>
    <w:rsid w:val="00C0193D"/>
    <w:rsid w:val="00C20C21"/>
    <w:rsid w:val="00C401E3"/>
    <w:rsid w:val="00C4656C"/>
    <w:rsid w:val="00C50D97"/>
    <w:rsid w:val="00C73226"/>
    <w:rsid w:val="00C7524F"/>
    <w:rsid w:val="00C8058F"/>
    <w:rsid w:val="00C857D0"/>
    <w:rsid w:val="00C90248"/>
    <w:rsid w:val="00C90647"/>
    <w:rsid w:val="00CA260C"/>
    <w:rsid w:val="00CA522F"/>
    <w:rsid w:val="00CC0C68"/>
    <w:rsid w:val="00CD16E6"/>
    <w:rsid w:val="00CD28D0"/>
    <w:rsid w:val="00CE09E5"/>
    <w:rsid w:val="00CF468D"/>
    <w:rsid w:val="00D00723"/>
    <w:rsid w:val="00D12459"/>
    <w:rsid w:val="00D2491D"/>
    <w:rsid w:val="00D31AC1"/>
    <w:rsid w:val="00D46492"/>
    <w:rsid w:val="00D51CC3"/>
    <w:rsid w:val="00D56A5C"/>
    <w:rsid w:val="00D75988"/>
    <w:rsid w:val="00D86A23"/>
    <w:rsid w:val="00DA777F"/>
    <w:rsid w:val="00DE186E"/>
    <w:rsid w:val="00DF13F4"/>
    <w:rsid w:val="00E14B95"/>
    <w:rsid w:val="00E242BA"/>
    <w:rsid w:val="00E255BA"/>
    <w:rsid w:val="00E464B5"/>
    <w:rsid w:val="00E5227E"/>
    <w:rsid w:val="00E62C68"/>
    <w:rsid w:val="00E63421"/>
    <w:rsid w:val="00E73582"/>
    <w:rsid w:val="00EE1E73"/>
    <w:rsid w:val="00EF0FA8"/>
    <w:rsid w:val="00F1347B"/>
    <w:rsid w:val="00F24A30"/>
    <w:rsid w:val="00F26424"/>
    <w:rsid w:val="00F31E65"/>
    <w:rsid w:val="00F32C62"/>
    <w:rsid w:val="00F32DBB"/>
    <w:rsid w:val="00FB56E8"/>
    <w:rsid w:val="00FD2CB9"/>
    <w:rsid w:val="00FE5332"/>
    <w:rsid w:val="00FE5DE4"/>
    <w:rsid w:val="00FF7801"/>
    <w:rsid w:val="00FF7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B29"/>
  <w15:chartTrackingRefBased/>
  <w15:docId w15:val="{64B17587-CFFB-4FFC-B67C-C2BBB9D2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5666"/>
    <w:rPr>
      <w:lang w:val="de-CH"/>
    </w:rPr>
  </w:style>
  <w:style w:type="paragraph" w:styleId="berschrift1">
    <w:name w:val="heading 1"/>
    <w:basedOn w:val="Standard"/>
    <w:next w:val="Standard"/>
    <w:link w:val="berschrift1Zchn"/>
    <w:uiPriority w:val="9"/>
    <w:qFormat/>
    <w:rsid w:val="0071566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1566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71566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1566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1566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71566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71566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1566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1566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56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15666"/>
    <w:rPr>
      <w:rFonts w:asciiTheme="majorHAnsi" w:eastAsiaTheme="majorEastAsia" w:hAnsiTheme="majorHAnsi" w:cstheme="majorBidi"/>
      <w:color w:val="000000" w:themeColor="text1"/>
      <w:sz w:val="56"/>
      <w:szCs w:val="56"/>
    </w:rPr>
  </w:style>
  <w:style w:type="character" w:customStyle="1" w:styleId="berschrift1Zchn">
    <w:name w:val="Überschrift 1 Zchn"/>
    <w:basedOn w:val="Absatz-Standardschriftart"/>
    <w:link w:val="berschrift1"/>
    <w:uiPriority w:val="9"/>
    <w:rsid w:val="00715666"/>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15666"/>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715666"/>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15666"/>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15666"/>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715666"/>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71566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1566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1566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715666"/>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715666"/>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15666"/>
    <w:rPr>
      <w:color w:val="5A5A5A" w:themeColor="text1" w:themeTint="A5"/>
      <w:spacing w:val="10"/>
    </w:rPr>
  </w:style>
  <w:style w:type="character" w:styleId="Fett">
    <w:name w:val="Strong"/>
    <w:basedOn w:val="Absatz-Standardschriftart"/>
    <w:uiPriority w:val="22"/>
    <w:qFormat/>
    <w:rsid w:val="00715666"/>
    <w:rPr>
      <w:b/>
      <w:bCs/>
      <w:color w:val="000000" w:themeColor="text1"/>
    </w:rPr>
  </w:style>
  <w:style w:type="character" w:styleId="Hervorhebung">
    <w:name w:val="Emphasis"/>
    <w:basedOn w:val="Absatz-Standardschriftart"/>
    <w:uiPriority w:val="20"/>
    <w:qFormat/>
    <w:rsid w:val="00715666"/>
    <w:rPr>
      <w:i/>
      <w:iCs/>
      <w:color w:val="auto"/>
    </w:rPr>
  </w:style>
  <w:style w:type="paragraph" w:styleId="KeinLeerraum">
    <w:name w:val="No Spacing"/>
    <w:uiPriority w:val="1"/>
    <w:qFormat/>
    <w:rsid w:val="00715666"/>
    <w:pPr>
      <w:spacing w:after="0" w:line="240" w:lineRule="auto"/>
    </w:pPr>
  </w:style>
  <w:style w:type="paragraph" w:styleId="Zitat">
    <w:name w:val="Quote"/>
    <w:basedOn w:val="Standard"/>
    <w:next w:val="Standard"/>
    <w:link w:val="ZitatZchn"/>
    <w:uiPriority w:val="29"/>
    <w:qFormat/>
    <w:rsid w:val="00715666"/>
    <w:pPr>
      <w:spacing w:before="160"/>
      <w:ind w:left="720" w:right="720"/>
    </w:pPr>
    <w:rPr>
      <w:i/>
      <w:iCs/>
      <w:color w:val="000000" w:themeColor="text1"/>
    </w:rPr>
  </w:style>
  <w:style w:type="character" w:customStyle="1" w:styleId="ZitatZchn">
    <w:name w:val="Zitat Zchn"/>
    <w:basedOn w:val="Absatz-Standardschriftart"/>
    <w:link w:val="Zitat"/>
    <w:uiPriority w:val="29"/>
    <w:rsid w:val="00715666"/>
    <w:rPr>
      <w:i/>
      <w:iCs/>
      <w:color w:val="000000" w:themeColor="text1"/>
    </w:rPr>
  </w:style>
  <w:style w:type="paragraph" w:styleId="IntensivesZitat">
    <w:name w:val="Intense Quote"/>
    <w:basedOn w:val="Standard"/>
    <w:next w:val="Standard"/>
    <w:link w:val="IntensivesZitatZchn"/>
    <w:uiPriority w:val="30"/>
    <w:qFormat/>
    <w:rsid w:val="007156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15666"/>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15666"/>
    <w:rPr>
      <w:i/>
      <w:iCs/>
      <w:color w:val="404040" w:themeColor="text1" w:themeTint="BF"/>
    </w:rPr>
  </w:style>
  <w:style w:type="character" w:styleId="IntensiveHervorhebung">
    <w:name w:val="Intense Emphasis"/>
    <w:basedOn w:val="Absatz-Standardschriftart"/>
    <w:uiPriority w:val="21"/>
    <w:qFormat/>
    <w:rsid w:val="00715666"/>
    <w:rPr>
      <w:b/>
      <w:bCs/>
      <w:i/>
      <w:iCs/>
      <w:caps/>
    </w:rPr>
  </w:style>
  <w:style w:type="character" w:styleId="SchwacherVerweis">
    <w:name w:val="Subtle Reference"/>
    <w:basedOn w:val="Absatz-Standardschriftart"/>
    <w:uiPriority w:val="31"/>
    <w:qFormat/>
    <w:rsid w:val="0071566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15666"/>
    <w:rPr>
      <w:b/>
      <w:bCs/>
      <w:smallCaps/>
      <w:u w:val="single"/>
    </w:rPr>
  </w:style>
  <w:style w:type="character" w:styleId="Buchtitel">
    <w:name w:val="Book Title"/>
    <w:basedOn w:val="Absatz-Standardschriftart"/>
    <w:uiPriority w:val="33"/>
    <w:qFormat/>
    <w:rsid w:val="00715666"/>
    <w:rPr>
      <w:b w:val="0"/>
      <w:bCs w:val="0"/>
      <w:smallCaps/>
      <w:spacing w:val="5"/>
    </w:rPr>
  </w:style>
  <w:style w:type="paragraph" w:styleId="Inhaltsverzeichnisberschrift">
    <w:name w:val="TOC Heading"/>
    <w:basedOn w:val="berschrift1"/>
    <w:next w:val="Standard"/>
    <w:uiPriority w:val="39"/>
    <w:semiHidden/>
    <w:unhideWhenUsed/>
    <w:qFormat/>
    <w:rsid w:val="00715666"/>
    <w:pPr>
      <w:outlineLvl w:val="9"/>
    </w:pPr>
  </w:style>
  <w:style w:type="paragraph" w:styleId="Listenabsatz">
    <w:name w:val="List Paragraph"/>
    <w:basedOn w:val="Standard"/>
    <w:uiPriority w:val="34"/>
    <w:qFormat/>
    <w:rsid w:val="00A33260"/>
    <w:pPr>
      <w:ind w:left="720"/>
      <w:contextualSpacing/>
    </w:pPr>
  </w:style>
  <w:style w:type="character" w:styleId="Hyperlink">
    <w:name w:val="Hyperlink"/>
    <w:basedOn w:val="Absatz-Standardschriftart"/>
    <w:uiPriority w:val="99"/>
    <w:unhideWhenUsed/>
    <w:rsid w:val="005E71B7"/>
    <w:rPr>
      <w:color w:val="0000FF"/>
      <w:u w:val="single"/>
    </w:rPr>
  </w:style>
  <w:style w:type="character" w:styleId="NichtaufgelsteErwhnung">
    <w:name w:val="Unresolved Mention"/>
    <w:basedOn w:val="Absatz-Standardschriftart"/>
    <w:uiPriority w:val="99"/>
    <w:semiHidden/>
    <w:unhideWhenUsed/>
    <w:rsid w:val="005E71B7"/>
    <w:rPr>
      <w:color w:val="605E5C"/>
      <w:shd w:val="clear" w:color="auto" w:fill="E1DFDD"/>
    </w:rPr>
  </w:style>
  <w:style w:type="table" w:styleId="Tabellenraster">
    <w:name w:val="Table Grid"/>
    <w:basedOn w:val="NormaleTabelle"/>
    <w:uiPriority w:val="39"/>
    <w:rsid w:val="0000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E45AB"/>
    <w:rPr>
      <w:sz w:val="16"/>
      <w:szCs w:val="16"/>
    </w:rPr>
  </w:style>
  <w:style w:type="paragraph" w:styleId="Kommentartext">
    <w:name w:val="annotation text"/>
    <w:basedOn w:val="Standard"/>
    <w:link w:val="KommentartextZchn"/>
    <w:uiPriority w:val="99"/>
    <w:semiHidden/>
    <w:unhideWhenUsed/>
    <w:rsid w:val="006E45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45AB"/>
    <w:rPr>
      <w:sz w:val="20"/>
      <w:szCs w:val="20"/>
      <w:lang w:val="de-CH"/>
    </w:rPr>
  </w:style>
  <w:style w:type="paragraph" w:styleId="Kommentarthema">
    <w:name w:val="annotation subject"/>
    <w:basedOn w:val="Kommentartext"/>
    <w:next w:val="Kommentartext"/>
    <w:link w:val="KommentarthemaZchn"/>
    <w:uiPriority w:val="99"/>
    <w:semiHidden/>
    <w:unhideWhenUsed/>
    <w:rsid w:val="006E45AB"/>
    <w:rPr>
      <w:b/>
      <w:bCs/>
    </w:rPr>
  </w:style>
  <w:style w:type="character" w:customStyle="1" w:styleId="KommentarthemaZchn">
    <w:name w:val="Kommentarthema Zchn"/>
    <w:basedOn w:val="KommentartextZchn"/>
    <w:link w:val="Kommentarthema"/>
    <w:uiPriority w:val="99"/>
    <w:semiHidden/>
    <w:rsid w:val="006E45AB"/>
    <w:rPr>
      <w:b/>
      <w:bCs/>
      <w:sz w:val="20"/>
      <w:szCs w:val="20"/>
      <w:lang w:val="de-CH"/>
    </w:rPr>
  </w:style>
  <w:style w:type="paragraph" w:styleId="Sprechblasentext">
    <w:name w:val="Balloon Text"/>
    <w:basedOn w:val="Standard"/>
    <w:link w:val="SprechblasentextZchn"/>
    <w:uiPriority w:val="99"/>
    <w:semiHidden/>
    <w:unhideWhenUsed/>
    <w:rsid w:val="006E45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45AB"/>
    <w:rPr>
      <w:rFonts w:ascii="Segoe UI" w:hAnsi="Segoe UI" w:cs="Segoe UI"/>
      <w:sz w:val="18"/>
      <w:szCs w:val="18"/>
      <w:lang w:val="de-CH"/>
    </w:rPr>
  </w:style>
  <w:style w:type="paragraph" w:styleId="Abbildungsverzeichnis">
    <w:name w:val="table of figures"/>
    <w:basedOn w:val="Standard"/>
    <w:next w:val="Standard"/>
    <w:uiPriority w:val="99"/>
    <w:unhideWhenUsed/>
    <w:rsid w:val="00036C20"/>
    <w:pPr>
      <w:spacing w:after="0"/>
    </w:pPr>
  </w:style>
  <w:style w:type="paragraph" w:styleId="berarbeitung">
    <w:name w:val="Revision"/>
    <w:hidden/>
    <w:uiPriority w:val="99"/>
    <w:semiHidden/>
    <w:rsid w:val="00021DA5"/>
    <w:pPr>
      <w:spacing w:after="0" w:line="240" w:lineRule="auto"/>
    </w:pPr>
    <w:rPr>
      <w:lang w:val="de-CH"/>
    </w:rPr>
  </w:style>
  <w:style w:type="character" w:styleId="BesuchterLink">
    <w:name w:val="FollowedHyperlink"/>
    <w:basedOn w:val="Absatz-Standardschriftart"/>
    <w:uiPriority w:val="99"/>
    <w:semiHidden/>
    <w:unhideWhenUsed/>
    <w:rsid w:val="00AC1D81"/>
    <w:rPr>
      <w:color w:val="954F72" w:themeColor="followedHyperlink"/>
      <w:u w:val="single"/>
    </w:rPr>
  </w:style>
  <w:style w:type="paragraph" w:customStyle="1" w:styleId="Bibliography">
    <w:name w:val="Bibliography"/>
    <w:basedOn w:val="Standard"/>
    <w:link w:val="BibliographyZchn"/>
    <w:rsid w:val="00251654"/>
    <w:pPr>
      <w:tabs>
        <w:tab w:val="left" w:pos="380"/>
      </w:tabs>
      <w:spacing w:after="0" w:line="240" w:lineRule="auto"/>
      <w:ind w:left="384" w:hanging="384"/>
    </w:pPr>
    <w:rPr>
      <w:sz w:val="24"/>
      <w:lang w:val="en-US"/>
    </w:rPr>
  </w:style>
  <w:style w:type="character" w:customStyle="1" w:styleId="BibliographyZchn">
    <w:name w:val="Bibliography Zchn"/>
    <w:basedOn w:val="Absatz-Standardschriftart"/>
    <w:link w:val="Bibliography"/>
    <w:rsid w:val="00251654"/>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92225">
      <w:bodyDiv w:val="1"/>
      <w:marLeft w:val="0"/>
      <w:marRight w:val="0"/>
      <w:marTop w:val="0"/>
      <w:marBottom w:val="0"/>
      <w:divBdr>
        <w:top w:val="none" w:sz="0" w:space="0" w:color="auto"/>
        <w:left w:val="none" w:sz="0" w:space="0" w:color="auto"/>
        <w:bottom w:val="none" w:sz="0" w:space="0" w:color="auto"/>
        <w:right w:val="none" w:sz="0" w:space="0" w:color="auto"/>
      </w:divBdr>
      <w:divsChild>
        <w:div w:id="1030573167">
          <w:marLeft w:val="0"/>
          <w:marRight w:val="0"/>
          <w:marTop w:val="0"/>
          <w:marBottom w:val="0"/>
          <w:divBdr>
            <w:top w:val="none" w:sz="0" w:space="0" w:color="auto"/>
            <w:left w:val="none" w:sz="0" w:space="0" w:color="auto"/>
            <w:bottom w:val="none" w:sz="0" w:space="0" w:color="auto"/>
            <w:right w:val="none" w:sz="0" w:space="0" w:color="auto"/>
          </w:divBdr>
          <w:divsChild>
            <w:div w:id="2141728704">
              <w:marLeft w:val="0"/>
              <w:marRight w:val="0"/>
              <w:marTop w:val="0"/>
              <w:marBottom w:val="0"/>
              <w:divBdr>
                <w:top w:val="none" w:sz="0" w:space="0" w:color="auto"/>
                <w:left w:val="none" w:sz="0" w:space="0" w:color="auto"/>
                <w:bottom w:val="none" w:sz="0" w:space="0" w:color="auto"/>
                <w:right w:val="none" w:sz="0" w:space="0" w:color="auto"/>
              </w:divBdr>
            </w:div>
            <w:div w:id="2032800738">
              <w:marLeft w:val="0"/>
              <w:marRight w:val="0"/>
              <w:marTop w:val="0"/>
              <w:marBottom w:val="0"/>
              <w:divBdr>
                <w:top w:val="none" w:sz="0" w:space="0" w:color="auto"/>
                <w:left w:val="none" w:sz="0" w:space="0" w:color="auto"/>
                <w:bottom w:val="none" w:sz="0" w:space="0" w:color="auto"/>
                <w:right w:val="none" w:sz="0" w:space="0" w:color="auto"/>
              </w:divBdr>
            </w:div>
            <w:div w:id="1468938373">
              <w:marLeft w:val="0"/>
              <w:marRight w:val="0"/>
              <w:marTop w:val="0"/>
              <w:marBottom w:val="0"/>
              <w:divBdr>
                <w:top w:val="none" w:sz="0" w:space="0" w:color="auto"/>
                <w:left w:val="none" w:sz="0" w:space="0" w:color="auto"/>
                <w:bottom w:val="none" w:sz="0" w:space="0" w:color="auto"/>
                <w:right w:val="none" w:sz="0" w:space="0" w:color="auto"/>
              </w:divBdr>
            </w:div>
            <w:div w:id="1555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jpe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hyperlink" Target="file:///C:\Users\Manuel\Documents\repos\bverproject\Dokumentation.docx"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pencv.org/2.4/modules/imgproc/doc/object_detection.html?highlight=matchtemplate"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file:///C:\Users\Manuel\Documents\repos\bverproject\Dokumentation.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hyperlink" Target="file:///C:\Users\Manuel\Documents\repos\bverproject\Dokumentation.docx"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github.com/zhangyaqi1989/Gcode-Reader"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eg"/><Relationship Id="rId46" Type="http://schemas.microsoft.com/office/2011/relationships/people" Target="people.xml"/><Relationship Id="rId20" Type="http://schemas.openxmlformats.org/officeDocument/2006/relationships/hyperlink" Target="https://www.pyimagesearch.com/2015/01/26/multi-scale-template-matching-using-python-opencv/" TargetMode="External"/><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5C2DF8-D4F1-4C64-ACD8-2838EE0E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1741</Words>
  <Characters>10970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Röthlisberger Marc 1 (s)</cp:lastModifiedBy>
  <cp:revision>199</cp:revision>
  <dcterms:created xsi:type="dcterms:W3CDTF">2020-06-03T12:20:00Z</dcterms:created>
  <dcterms:modified xsi:type="dcterms:W3CDTF">2020-06-11T10:28:00Z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id="nKU6d7g1"/&gt;&lt;style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